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43F87B8" w:rsidP="0049107A" w:rsidRDefault="443F87B8" w14:paraId="6FFF3488" w14:textId="18B6017A">
      <w:pPr>
        <w:rPr>
          <w:rFonts w:ascii="Arial" w:hAnsi="Arial" w:eastAsia="Arial" w:cs="Arial"/>
          <w:b/>
          <w:bCs/>
          <w:color w:val="008000"/>
          <w:sz w:val="44"/>
          <w:szCs w:val="44"/>
        </w:rPr>
      </w:pPr>
    </w:p>
    <w:p w:rsidR="443F87B8" w:rsidP="443F87B8" w:rsidRDefault="106B7735" w14:paraId="5FEC1362" w14:textId="5595A15D">
      <w:pPr>
        <w:jc w:val="center"/>
        <w:rPr>
          <w:rFonts w:ascii="Arial" w:hAnsi="Arial" w:eastAsia="Arial" w:cs="Arial"/>
          <w:b/>
          <w:bCs/>
          <w:color w:val="008000"/>
          <w:sz w:val="44"/>
          <w:szCs w:val="44"/>
        </w:rPr>
      </w:pPr>
      <w:r w:rsidR="106B7735">
        <w:drawing>
          <wp:inline wp14:editId="17A2BCAE" wp14:anchorId="1A368311">
            <wp:extent cx="2848607" cy="2649569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c58f3271a52496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8607" cy="26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7F52" w:rsidR="443F87B8" w:rsidP="0049107A" w:rsidRDefault="443F87B8" w14:paraId="29114A08" w14:textId="3AF118CD">
      <w:pPr>
        <w:rPr>
          <w:rFonts w:eastAsia="Times New Roman" w:asciiTheme="majorBidi" w:hAnsiTheme="majorBidi" w:cstheme="majorBidi"/>
          <w:b/>
          <w:bCs/>
          <w:sz w:val="44"/>
          <w:szCs w:val="44"/>
        </w:rPr>
      </w:pPr>
    </w:p>
    <w:p w:rsidR="00145EEE" w:rsidP="443F87B8" w:rsidRDefault="176ACB9D" w14:paraId="72732E49" w14:textId="77777777">
      <w:pPr>
        <w:jc w:val="center"/>
        <w:rPr>
          <w:rFonts w:eastAsia="Times New Roman" w:asciiTheme="majorBidi" w:hAnsiTheme="majorBidi" w:cstheme="majorBidi"/>
          <w:b/>
          <w:bCs/>
          <w:sz w:val="44"/>
          <w:szCs w:val="44"/>
        </w:rPr>
      </w:pPr>
      <w:r w:rsidRPr="00EF7F52">
        <w:rPr>
          <w:rFonts w:eastAsia="Times New Roman" w:asciiTheme="majorBidi" w:hAnsiTheme="majorBidi" w:cstheme="majorBidi"/>
          <w:b/>
          <w:bCs/>
          <w:sz w:val="44"/>
          <w:szCs w:val="44"/>
        </w:rPr>
        <w:t>SWE 445</w:t>
      </w:r>
    </w:p>
    <w:p w:rsidRPr="00EF7F52" w:rsidR="24FA6D4D" w:rsidP="443F87B8" w:rsidRDefault="176ACB9D" w14:paraId="73C230B4" w14:textId="1721457B">
      <w:pPr>
        <w:jc w:val="center"/>
        <w:rPr>
          <w:rFonts w:eastAsia="Arial" w:asciiTheme="majorBidi" w:hAnsiTheme="majorBidi" w:cstheme="majorBidi"/>
          <w:b/>
          <w:bCs/>
          <w:color w:val="008000"/>
          <w:sz w:val="44"/>
          <w:szCs w:val="44"/>
        </w:rPr>
      </w:pPr>
      <w:r w:rsidRPr="00EF7F52">
        <w:rPr>
          <w:rFonts w:eastAsia="Times New Roman" w:asciiTheme="majorBidi" w:hAnsiTheme="majorBidi" w:cstheme="majorBidi"/>
          <w:b/>
          <w:bCs/>
          <w:sz w:val="44"/>
          <w:szCs w:val="44"/>
        </w:rPr>
        <w:t xml:space="preserve"> </w:t>
      </w:r>
    </w:p>
    <w:p w:rsidR="24FA6D4D" w:rsidP="443F87B8" w:rsidRDefault="0093506A" w14:paraId="57DD8074" w14:textId="5F62981F">
      <w:pPr>
        <w:jc w:val="center"/>
        <w:rPr>
          <w:rFonts w:eastAsia="Arial" w:asciiTheme="majorBidi" w:hAnsiTheme="majorBidi" w:cstheme="majorBidi"/>
          <w:b/>
          <w:bCs/>
          <w:color w:val="008000"/>
          <w:sz w:val="44"/>
          <w:szCs w:val="44"/>
        </w:rPr>
      </w:pPr>
      <w:r>
        <w:rPr>
          <w:rFonts w:eastAsia="Times New Roman" w:asciiTheme="majorBidi" w:hAnsiTheme="majorBidi" w:cstheme="majorBidi"/>
          <w:b/>
          <w:bCs/>
          <w:sz w:val="44"/>
          <w:szCs w:val="44"/>
        </w:rPr>
        <w:t>Phase</w:t>
      </w:r>
      <w:r w:rsidRPr="00EF7F52" w:rsidR="176ACB9D">
        <w:rPr>
          <w:rFonts w:eastAsia="Times New Roman" w:asciiTheme="majorBidi" w:hAnsiTheme="majorBidi" w:cstheme="majorBidi"/>
          <w:b/>
          <w:bCs/>
          <w:sz w:val="44"/>
          <w:szCs w:val="44"/>
        </w:rPr>
        <w:t xml:space="preserve"> #1</w:t>
      </w:r>
    </w:p>
    <w:p w:rsidRPr="0093506A" w:rsidR="0093506A" w:rsidP="0093506A" w:rsidRDefault="0093506A" w14:paraId="2439E054" w14:textId="77777777">
      <w:pPr>
        <w:spacing w:before="120" w:after="0" w:line="257" w:lineRule="auto"/>
        <w:jc w:val="center"/>
        <w:rPr>
          <w:rFonts w:eastAsia="Times New Roman" w:asciiTheme="majorBidi" w:hAnsiTheme="majorBidi" w:cstheme="majorBidi"/>
          <w:b/>
          <w:bCs/>
          <w:color w:val="006600"/>
          <w:sz w:val="52"/>
          <w:szCs w:val="52"/>
        </w:rPr>
      </w:pPr>
      <w:r w:rsidRPr="0093506A">
        <w:rPr>
          <w:rFonts w:asciiTheme="majorBidi" w:hAnsiTheme="majorBidi" w:cstheme="majorBidi"/>
          <w:b/>
          <w:sz w:val="44"/>
          <w:szCs w:val="44"/>
        </w:rPr>
        <w:t>Software</w:t>
      </w:r>
      <w:r w:rsidRPr="0093506A">
        <w:rPr>
          <w:rFonts w:asciiTheme="majorBidi" w:hAnsiTheme="majorBidi" w:cstheme="majorBidi"/>
          <w:b/>
          <w:spacing w:val="-6"/>
          <w:sz w:val="44"/>
          <w:szCs w:val="44"/>
        </w:rPr>
        <w:t xml:space="preserve"> </w:t>
      </w:r>
      <w:r w:rsidRPr="0093506A">
        <w:rPr>
          <w:rFonts w:asciiTheme="majorBidi" w:hAnsiTheme="majorBidi" w:cstheme="majorBidi"/>
          <w:b/>
          <w:sz w:val="44"/>
          <w:szCs w:val="44"/>
        </w:rPr>
        <w:t>Requirements</w:t>
      </w:r>
      <w:r w:rsidRPr="0093506A">
        <w:rPr>
          <w:rFonts w:asciiTheme="majorBidi" w:hAnsiTheme="majorBidi" w:cstheme="majorBidi"/>
          <w:b/>
          <w:spacing w:val="-5"/>
          <w:sz w:val="44"/>
          <w:szCs w:val="44"/>
        </w:rPr>
        <w:t xml:space="preserve"> </w:t>
      </w:r>
      <w:r w:rsidRPr="0093506A">
        <w:rPr>
          <w:rFonts w:asciiTheme="majorBidi" w:hAnsiTheme="majorBidi" w:cstheme="majorBidi"/>
          <w:b/>
          <w:sz w:val="44"/>
          <w:szCs w:val="44"/>
        </w:rPr>
        <w:t>Specifications</w:t>
      </w:r>
    </w:p>
    <w:p w:rsidRPr="00EF7F52" w:rsidR="0093506A" w:rsidP="443F87B8" w:rsidRDefault="0093506A" w14:paraId="6472D3F2" w14:textId="77777777">
      <w:pPr>
        <w:jc w:val="center"/>
        <w:rPr>
          <w:rFonts w:eastAsia="Arial" w:asciiTheme="majorBidi" w:hAnsiTheme="majorBidi" w:cstheme="majorBidi"/>
          <w:b/>
          <w:bCs/>
          <w:color w:val="008000"/>
          <w:sz w:val="44"/>
          <w:szCs w:val="44"/>
        </w:rPr>
      </w:pPr>
    </w:p>
    <w:p w:rsidRPr="00EF7F52" w:rsidR="443F87B8" w:rsidP="443F87B8" w:rsidRDefault="443F87B8" w14:paraId="4584E88D" w14:textId="3FD699E1">
      <w:pPr>
        <w:jc w:val="center"/>
        <w:rPr>
          <w:rFonts w:eastAsia="Times New Roman" w:asciiTheme="majorBidi" w:hAnsiTheme="majorBidi" w:cstheme="majorBidi"/>
          <w:b/>
          <w:bCs/>
          <w:sz w:val="44"/>
          <w:szCs w:val="44"/>
        </w:rPr>
      </w:pPr>
    </w:p>
    <w:p w:rsidRPr="00EF7F52" w:rsidR="24FA6D4D" w:rsidP="443F87B8" w:rsidRDefault="176ACB9D" w14:paraId="590189EC" w14:textId="558C55B2">
      <w:pPr>
        <w:jc w:val="center"/>
        <w:rPr>
          <w:rFonts w:eastAsia="Times New Roman" w:asciiTheme="majorBidi" w:hAnsiTheme="majorBidi" w:cstheme="majorBidi"/>
          <w:b/>
          <w:bCs/>
          <w:sz w:val="44"/>
          <w:szCs w:val="44"/>
        </w:rPr>
      </w:pPr>
      <w:r w:rsidRPr="00EF7F52">
        <w:rPr>
          <w:rFonts w:eastAsia="Times New Roman" w:asciiTheme="majorBidi" w:hAnsiTheme="majorBidi" w:cstheme="majorBidi"/>
          <w:b/>
          <w:bCs/>
          <w:sz w:val="44"/>
          <w:szCs w:val="44"/>
        </w:rPr>
        <w:t>Group #4</w:t>
      </w:r>
    </w:p>
    <w:p w:rsidRPr="00EF7F52" w:rsidR="443F87B8" w:rsidP="0049107A" w:rsidRDefault="443F87B8" w14:paraId="37FFADA1" w14:textId="14A56050">
      <w:pPr>
        <w:rPr>
          <w:rFonts w:eastAsia="Arial" w:asciiTheme="majorBidi" w:hAnsiTheme="majorBidi" w:cstheme="majorBidi"/>
          <w:b/>
          <w:bCs/>
          <w:color w:val="008000"/>
          <w:sz w:val="44"/>
          <w:szCs w:val="44"/>
        </w:rPr>
      </w:pPr>
    </w:p>
    <w:p w:rsidRPr="00EF7F52" w:rsidR="0049107A" w:rsidP="0049107A" w:rsidRDefault="0049107A" w14:paraId="09180208" w14:textId="77777777">
      <w:pPr>
        <w:rPr>
          <w:rFonts w:eastAsia="Arial" w:asciiTheme="majorBidi" w:hAnsiTheme="majorBidi" w:cstheme="majorBidi"/>
          <w:b/>
          <w:bCs/>
          <w:color w:val="008000"/>
          <w:sz w:val="44"/>
          <w:szCs w:val="44"/>
        </w:rPr>
      </w:pPr>
    </w:p>
    <w:p w:rsidRPr="00EF7F52" w:rsidR="0049107A" w:rsidP="0049107A" w:rsidRDefault="0049107A" w14:paraId="10B47953" w14:textId="77777777">
      <w:pPr>
        <w:rPr>
          <w:rFonts w:eastAsia="Arial" w:asciiTheme="majorBidi" w:hAnsiTheme="majorBidi" w:cstheme="majorBidi"/>
          <w:b/>
          <w:bCs/>
          <w:color w:val="008000"/>
          <w:sz w:val="44"/>
          <w:szCs w:val="44"/>
        </w:rPr>
      </w:pPr>
    </w:p>
    <w:p w:rsidRPr="00EF7F52" w:rsidR="603B10F6" w:rsidRDefault="603B10F6" w14:paraId="4D4BFB7B" w14:textId="3B1601AC">
      <w:pPr>
        <w:rPr>
          <w:rFonts w:asciiTheme="majorBidi" w:hAnsiTheme="majorBidi" w:cstheme="majorBidi"/>
        </w:rPr>
      </w:pPr>
      <w:r w:rsidRPr="00EF7F52">
        <w:rPr>
          <w:rFonts w:asciiTheme="majorBidi" w:hAnsiTheme="majorBidi" w:cstheme="majorBidi"/>
        </w:rPr>
        <w:br w:type="page"/>
      </w:r>
    </w:p>
    <w:p w:rsidR="00EF7F52" w:rsidP="0093506A" w:rsidRDefault="0093506A" w14:paraId="3848B67E" w14:textId="5B5FC231">
      <w:pPr>
        <w:spacing w:before="120" w:after="0" w:line="257" w:lineRule="auto"/>
        <w:jc w:val="center"/>
        <w:rPr>
          <w:rFonts w:eastAsia="Times New Roman" w:asciiTheme="majorBidi" w:hAnsiTheme="majorBidi" w:cstheme="majorBidi"/>
          <w:b/>
          <w:bCs/>
          <w:color w:val="006600"/>
          <w:sz w:val="48"/>
          <w:szCs w:val="48"/>
        </w:rPr>
      </w:pPr>
      <w:r w:rsidRPr="0093506A">
        <w:rPr>
          <w:rFonts w:asciiTheme="majorBidi" w:hAnsiTheme="majorBidi" w:cstheme="majorBidi"/>
          <w:b/>
          <w:sz w:val="40"/>
          <w:szCs w:val="40"/>
        </w:rPr>
        <w:t>Software</w:t>
      </w:r>
      <w:r w:rsidRPr="0093506A">
        <w:rPr>
          <w:rFonts w:asciiTheme="majorBidi" w:hAnsiTheme="majorBidi" w:cstheme="majorBidi"/>
          <w:b/>
          <w:spacing w:val="-6"/>
          <w:sz w:val="40"/>
          <w:szCs w:val="40"/>
        </w:rPr>
        <w:t xml:space="preserve"> </w:t>
      </w:r>
      <w:r w:rsidRPr="0093506A">
        <w:rPr>
          <w:rFonts w:asciiTheme="majorBidi" w:hAnsiTheme="majorBidi" w:cstheme="majorBidi"/>
          <w:b/>
          <w:sz w:val="40"/>
          <w:szCs w:val="40"/>
        </w:rPr>
        <w:t>Requirements</w:t>
      </w:r>
      <w:r w:rsidRPr="0093506A">
        <w:rPr>
          <w:rFonts w:asciiTheme="majorBidi" w:hAnsiTheme="majorBidi" w:cstheme="majorBidi"/>
          <w:b/>
          <w:spacing w:val="-5"/>
          <w:sz w:val="40"/>
          <w:szCs w:val="40"/>
        </w:rPr>
        <w:t xml:space="preserve"> </w:t>
      </w:r>
      <w:r w:rsidRPr="0093506A">
        <w:rPr>
          <w:rFonts w:asciiTheme="majorBidi" w:hAnsiTheme="majorBidi" w:cstheme="majorBidi"/>
          <w:b/>
          <w:sz w:val="40"/>
          <w:szCs w:val="40"/>
        </w:rPr>
        <w:t>Specifications</w:t>
      </w:r>
    </w:p>
    <w:p w:rsidRPr="0093506A" w:rsidR="0093506A" w:rsidP="0093506A" w:rsidRDefault="0093506A" w14:paraId="5F617DF6" w14:textId="77777777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540"/>
        <w:contextualSpacing w:val="0"/>
      </w:pPr>
    </w:p>
    <w:p w:rsidRPr="00A33F0B" w:rsidR="0093506A" w:rsidP="0093506A" w:rsidRDefault="0093506A" w14:paraId="7AF6BA92" w14:textId="1D2BC597">
      <w:pPr>
        <w:pStyle w:val="ListParagraph"/>
        <w:widowControl w:val="0"/>
        <w:numPr>
          <w:ilvl w:val="1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sz w:val="24"/>
          <w:szCs w:val="24"/>
        </w:rPr>
      </w:pPr>
      <w:r w:rsidRPr="00A33F0B">
        <w:rPr>
          <w:rFonts w:asciiTheme="majorBidi" w:hAnsiTheme="majorBidi" w:cstheme="majorBidi"/>
          <w:sz w:val="24"/>
          <w:szCs w:val="24"/>
        </w:rPr>
        <w:t>Identify</w:t>
      </w:r>
      <w:r w:rsidRPr="00A33F0B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all actors, 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and develop a use</w:t>
      </w:r>
      <w:r w:rsidRPr="00A33F0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</w:t>
      </w:r>
      <w:r w:rsidRPr="00A33F0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model</w:t>
      </w:r>
      <w:r w:rsidRPr="00A33F0B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of the system.</w:t>
      </w:r>
    </w:p>
    <w:p w:rsidRPr="00A33F0B" w:rsidR="0093506A" w:rsidP="581F3022" w:rsidRDefault="0093506A" w14:paraId="1C8C803A" w14:textId="64479A8A">
      <w:pPr>
        <w:pStyle w:val="ListParagraph"/>
        <w:widowControl w:val="0"/>
        <w:numPr>
          <w:ilvl w:val="2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  <w:r w:rsidRPr="00A33F0B">
        <w:rPr>
          <w:rFonts w:asciiTheme="majorBidi" w:hAnsiTheme="majorBidi" w:cstheme="majorBidi"/>
          <w:b/>
          <w:bCs/>
          <w:color w:val="0070C0"/>
          <w:sz w:val="24"/>
          <w:szCs w:val="24"/>
        </w:rPr>
        <w:t>Actors:</w:t>
      </w:r>
      <w:r w:rsidRPr="00A33F0B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041F41D7" w14:paraId="26141C9F" w14:textId="693B5A1D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00A33F0B" w:rsidR="0093506A">
        <w:rPr>
          <w:rFonts w:asciiTheme="majorBidi" w:hAnsiTheme="majorBidi" w:cstheme="majorBidi"/>
          <w:color w:val="0070C0"/>
          <w:sz w:val="24"/>
          <w:szCs w:val="24"/>
        </w:rPr>
        <w:t xml:space="preserve">Customer </w:t>
      </w:r>
    </w:p>
    <w:p w:rsidRPr="00A33F0B" w:rsidR="0093506A" w:rsidP="581F3022" w:rsidRDefault="24611542" w14:paraId="1D563519" w14:textId="2F112604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581F3022" w:rsidR="5654F453">
        <w:rPr>
          <w:rFonts w:asciiTheme="majorBidi" w:hAnsiTheme="majorBidi" w:cstheme="majorBidi"/>
          <w:color w:val="0070C0"/>
          <w:sz w:val="24"/>
          <w:szCs w:val="24"/>
        </w:rPr>
        <w:t>S</w:t>
      </w:r>
      <w:r w:rsidRPr="581F3022" w:rsidR="6E9DFA43">
        <w:rPr>
          <w:rFonts w:asciiTheme="majorBidi" w:hAnsiTheme="majorBidi" w:cstheme="majorBidi"/>
          <w:color w:val="0070C0"/>
          <w:sz w:val="24"/>
          <w:szCs w:val="24"/>
        </w:rPr>
        <w:t>ystem</w:t>
      </w:r>
    </w:p>
    <w:p w:rsidR="0093506A" w:rsidP="581F3022" w:rsidRDefault="50B85036" w14:paraId="3347E6AE" w14:textId="112A5F4C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212" w:firstLine="228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1CC5CB26" w:rsidR="01BB9037">
        <w:rPr>
          <w:rFonts w:asciiTheme="majorBidi" w:hAnsiTheme="majorBidi" w:cstheme="majorBidi"/>
          <w:color w:val="0070C0"/>
          <w:sz w:val="24"/>
          <w:szCs w:val="24"/>
        </w:rPr>
        <w:t>Bank</w:t>
      </w:r>
    </w:p>
    <w:p w:rsidRPr="00A33F0B" w:rsidR="007D5AAB" w:rsidP="581F3022" w:rsidRDefault="007D5AAB" w14:paraId="62DA4E91" w14:textId="0955B3A8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212" w:firstLine="228"/>
        <w:rPr>
          <w:rFonts w:asciiTheme="majorBidi" w:hAnsiTheme="majorBidi" w:cstheme="majorBidi"/>
          <w:color w:val="0070C0"/>
          <w:sz w:val="24"/>
          <w:szCs w:val="24"/>
        </w:rPr>
      </w:pPr>
    </w:p>
    <w:p w:rsidRPr="00A33F0B" w:rsidR="0093506A" w:rsidP="581F3022" w:rsidRDefault="0093506A" w14:paraId="3DE982BB" w14:textId="6FCACE16">
      <w:pPr>
        <w:pStyle w:val="ListParagraph"/>
        <w:widowControl w:val="0"/>
        <w:numPr>
          <w:ilvl w:val="2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  <w:r w:rsidRPr="6DCD7126">
        <w:rPr>
          <w:rFonts w:asciiTheme="majorBidi" w:hAnsiTheme="majorBidi" w:cstheme="majorBidi"/>
          <w:b/>
          <w:bCs/>
          <w:color w:val="0070C0"/>
          <w:sz w:val="24"/>
          <w:szCs w:val="24"/>
        </w:rPr>
        <w:t>Use Cases:</w:t>
      </w:r>
      <w:r w:rsidRPr="6DCD71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42E6880D" w14:paraId="0ECEB3E5" w14:textId="261CD16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="00D215B5">
        <w:rPr>
          <w:rFonts w:asciiTheme="majorBidi" w:hAnsiTheme="majorBidi" w:cstheme="majorBidi"/>
          <w:color w:val="0070C0"/>
          <w:sz w:val="24"/>
          <w:szCs w:val="24"/>
        </w:rPr>
        <w:t>Sign-up</w:t>
      </w:r>
      <w:r w:rsidRPr="6DCD7126" w:rsidR="35328A4A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0B019872" w14:paraId="3C9D1C11" w14:textId="64F7DC36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35328A4A">
        <w:rPr>
          <w:rFonts w:asciiTheme="majorBidi" w:hAnsiTheme="majorBidi" w:cstheme="majorBidi"/>
          <w:color w:val="0070C0"/>
          <w:sz w:val="24"/>
          <w:szCs w:val="24"/>
        </w:rPr>
        <w:t>Log-in</w:t>
      </w:r>
      <w:r w:rsidR="009B17B8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009B17B8" w14:paraId="13C72162" w14:textId="4EDB518E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0093506A">
        <w:rPr>
          <w:rFonts w:asciiTheme="majorBidi" w:hAnsiTheme="majorBidi" w:cstheme="majorBidi"/>
          <w:color w:val="0070C0"/>
          <w:sz w:val="24"/>
          <w:szCs w:val="24"/>
        </w:rPr>
        <w:t>View Item</w:t>
      </w:r>
      <w:r w:rsidRPr="6DCD7126" w:rsidR="7124BE3C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7124BE3C" w14:paraId="36E6EB66" w14:textId="38982B41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 xml:space="preserve">- </w:t>
      </w:r>
      <w:r w:rsidR="0093506A">
        <w:tab/>
      </w:r>
      <w:r w:rsidRPr="6DCD7126">
        <w:rPr>
          <w:rFonts w:asciiTheme="majorBidi" w:hAnsiTheme="majorBidi" w:cstheme="majorBidi"/>
          <w:color w:val="0070C0"/>
          <w:sz w:val="24"/>
          <w:szCs w:val="24"/>
        </w:rPr>
        <w:t xml:space="preserve">Search item </w:t>
      </w:r>
    </w:p>
    <w:p w:rsidRPr="00A33F0B" w:rsidR="0093506A" w:rsidP="581F3022" w:rsidRDefault="09E87857" w14:paraId="062981FF" w14:textId="0F88919C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7124BE3C">
        <w:rPr>
          <w:rFonts w:asciiTheme="majorBidi" w:hAnsiTheme="majorBidi" w:cstheme="majorBidi"/>
          <w:color w:val="0070C0"/>
          <w:sz w:val="24"/>
          <w:szCs w:val="24"/>
        </w:rPr>
        <w:t xml:space="preserve">Browse item </w:t>
      </w:r>
    </w:p>
    <w:p w:rsidRPr="00A33F0B" w:rsidR="0093506A" w:rsidP="581F3022" w:rsidRDefault="55110036" w14:paraId="44989561" w14:textId="5587C3D0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7124BE3C">
        <w:rPr>
          <w:rFonts w:asciiTheme="majorBidi" w:hAnsiTheme="majorBidi" w:cstheme="majorBidi"/>
          <w:color w:val="0070C0"/>
          <w:sz w:val="24"/>
          <w:szCs w:val="24"/>
        </w:rPr>
        <w:t>View Recommended items</w:t>
      </w:r>
      <w:r w:rsidRPr="6DCD7126" w:rsidR="3F92C450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142637BF" w14:paraId="3550ACC5" w14:textId="5EFEA1C9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3F92C450">
        <w:rPr>
          <w:rFonts w:asciiTheme="majorBidi" w:hAnsiTheme="majorBidi" w:cstheme="majorBidi"/>
          <w:color w:val="0070C0"/>
          <w:sz w:val="24"/>
          <w:szCs w:val="24"/>
        </w:rPr>
        <w:t xml:space="preserve">Add item to shopping cart </w:t>
      </w:r>
    </w:p>
    <w:p w:rsidRPr="00A33F0B" w:rsidR="0093506A" w:rsidP="581F3022" w:rsidRDefault="460B8654" w14:paraId="538BB953" w14:textId="61D9ABDA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3F92C450">
        <w:rPr>
          <w:rFonts w:asciiTheme="majorBidi" w:hAnsiTheme="majorBidi" w:cstheme="majorBidi"/>
          <w:color w:val="0070C0"/>
          <w:sz w:val="24"/>
          <w:szCs w:val="24"/>
        </w:rPr>
        <w:t>Add item to wish list</w:t>
      </w:r>
    </w:p>
    <w:p w:rsidRPr="00A33F0B" w:rsidR="0093506A" w:rsidP="581F3022" w:rsidRDefault="59636A49" w14:paraId="12F7A15A" w14:textId="601BFAFD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581F3022">
        <w:rPr>
          <w:rFonts w:asciiTheme="majorBidi" w:hAnsiTheme="majorBidi" w:cstheme="majorBidi"/>
          <w:color w:val="0070C0"/>
          <w:sz w:val="24"/>
          <w:szCs w:val="24"/>
        </w:rPr>
        <w:t>Add payment method</w:t>
      </w:r>
      <w:r w:rsidRPr="581F3022" w:rsidR="0093506A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6DB4B457" w14:paraId="5B8CED41" w14:textId="41D53A9B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0093506A">
        <w:rPr>
          <w:rFonts w:asciiTheme="majorBidi" w:hAnsiTheme="majorBidi" w:cstheme="majorBidi"/>
          <w:color w:val="0070C0"/>
          <w:sz w:val="24"/>
          <w:szCs w:val="24"/>
        </w:rPr>
        <w:t>Checkout</w:t>
      </w:r>
      <w:r w:rsidRPr="6DCD7126" w:rsidR="3A6DB8B4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20B32676" w14:paraId="7537F167" w14:textId="0D3FCFD4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Pr="581F3022" w:rsidR="0093506A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93506A">
        <w:tab/>
      </w:r>
      <w:r w:rsidRPr="6DCD7126" w:rsidR="0093506A">
        <w:rPr>
          <w:rFonts w:asciiTheme="majorBidi" w:hAnsiTheme="majorBidi" w:cstheme="majorBidi"/>
          <w:color w:val="0070C0"/>
          <w:sz w:val="24"/>
          <w:szCs w:val="24"/>
        </w:rPr>
        <w:t>Track order</w:t>
      </w:r>
      <w:r w:rsidRPr="6DCD7126" w:rsidR="4E2FC3E2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1AD6C361" w14:paraId="5E498227" w14:textId="2CC6C289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4E2FC3E2">
        <w:rPr>
          <w:rFonts w:asciiTheme="majorBidi" w:hAnsiTheme="majorBidi" w:cstheme="majorBidi"/>
          <w:color w:val="0070C0"/>
          <w:sz w:val="24"/>
          <w:szCs w:val="24"/>
        </w:rPr>
        <w:t xml:space="preserve">Verify payment </w:t>
      </w:r>
    </w:p>
    <w:p w:rsidRPr="00A33F0B" w:rsidR="0093506A" w:rsidP="581F3022" w:rsidRDefault="6AD10CCE" w14:paraId="4F748A8F" w14:textId="050F6C64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Pr="581F3022" w:rsidR="4E2FC3E2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93506A">
        <w:tab/>
      </w:r>
      <w:r w:rsidRPr="581F3022" w:rsidR="085EE98E">
        <w:rPr>
          <w:rFonts w:asciiTheme="majorBidi" w:hAnsiTheme="majorBidi" w:cstheme="majorBidi"/>
          <w:color w:val="0070C0"/>
          <w:sz w:val="24"/>
          <w:szCs w:val="24"/>
        </w:rPr>
        <w:t>Check credentials</w:t>
      </w:r>
      <w:r w:rsidRPr="581F3022" w:rsidR="4E2FC3E2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15B7BF47" w14:paraId="08C2B222" w14:textId="315B33A0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581F3022" w:rsidR="004C3D6C">
        <w:rPr>
          <w:rFonts w:asciiTheme="majorBidi" w:hAnsiTheme="majorBidi" w:cstheme="majorBidi"/>
          <w:color w:val="0070C0"/>
          <w:sz w:val="24"/>
          <w:szCs w:val="24"/>
        </w:rPr>
        <w:t>Save</w:t>
      </w:r>
      <w:r w:rsidRPr="6DCD7126" w:rsidR="4E2FC3E2">
        <w:rPr>
          <w:rFonts w:asciiTheme="majorBidi" w:hAnsiTheme="majorBidi" w:cstheme="majorBidi"/>
          <w:color w:val="0070C0"/>
          <w:sz w:val="24"/>
          <w:szCs w:val="24"/>
        </w:rPr>
        <w:t xml:space="preserve"> card details</w:t>
      </w:r>
      <w:r w:rsidRPr="6DCD7126" w:rsidR="0DF0AE0D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0DF0AE0D" w14:paraId="6AEE5186" w14:textId="10D2D2B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 xml:space="preserve">- </w:t>
      </w:r>
      <w:r w:rsidR="0093506A">
        <w:tab/>
      </w:r>
      <w:r w:rsidRPr="581F3022" w:rsidR="564BF6D0">
        <w:rPr>
          <w:rFonts w:asciiTheme="majorBidi" w:hAnsiTheme="majorBidi" w:cstheme="majorBidi"/>
          <w:color w:val="0070C0"/>
          <w:sz w:val="24"/>
          <w:szCs w:val="24"/>
        </w:rPr>
        <w:t>Save</w:t>
      </w:r>
      <w:r w:rsidRPr="6DCD7126">
        <w:rPr>
          <w:rFonts w:asciiTheme="majorBidi" w:hAnsiTheme="majorBidi" w:cstheme="majorBidi"/>
          <w:color w:val="0070C0"/>
          <w:sz w:val="24"/>
          <w:szCs w:val="24"/>
        </w:rPr>
        <w:t xml:space="preserve"> purchase history</w:t>
      </w:r>
      <w:r w:rsidRPr="6DCD7126" w:rsidR="07DA8AE2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Pr="00A33F0B" w:rsidR="0093506A" w:rsidP="581F3022" w:rsidRDefault="7B44CCCF" w14:paraId="1C23D098" w14:textId="086B88A9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07DA8AE2">
        <w:rPr>
          <w:rFonts w:asciiTheme="majorBidi" w:hAnsiTheme="majorBidi" w:cstheme="majorBidi"/>
          <w:color w:val="0070C0"/>
          <w:sz w:val="24"/>
          <w:szCs w:val="24"/>
        </w:rPr>
        <w:t xml:space="preserve">Verify Transaction </w:t>
      </w:r>
    </w:p>
    <w:p w:rsidRPr="00A33F0B" w:rsidR="0093506A" w:rsidP="581F3022" w:rsidRDefault="2F8E5281" w14:paraId="66EDC016" w14:textId="77E2D78D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720" w:firstLine="720"/>
        <w:rPr>
          <w:rFonts w:asciiTheme="majorBidi" w:hAnsiTheme="majorBidi" w:cstheme="majorBidi"/>
          <w:color w:val="0070C0"/>
          <w:sz w:val="24"/>
          <w:szCs w:val="24"/>
        </w:rPr>
      </w:pPr>
      <w:r w:rsidRPr="581F302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3506A">
        <w:tab/>
      </w:r>
      <w:r w:rsidR="0093506A">
        <w:tab/>
      </w:r>
      <w:r w:rsidRPr="6DCD7126" w:rsidR="07DA8AE2">
        <w:rPr>
          <w:rFonts w:asciiTheme="majorBidi" w:hAnsiTheme="majorBidi" w:cstheme="majorBidi"/>
          <w:color w:val="0070C0"/>
          <w:sz w:val="24"/>
          <w:szCs w:val="24"/>
        </w:rPr>
        <w:t>Transfer funds</w:t>
      </w:r>
    </w:p>
    <w:p w:rsidRPr="00A33F0B" w:rsidR="00A33F0B" w:rsidP="00A33F0B" w:rsidRDefault="00A33F0B" w14:paraId="65EF1F8C" w14:textId="77777777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688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</w:p>
    <w:p w:rsidRPr="00A33F0B" w:rsidR="0093506A" w:rsidP="0093506A" w:rsidRDefault="0093506A" w14:paraId="56D43222" w14:textId="77777777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36"/>
        <w:contextualSpacing w:val="0"/>
        <w:rPr>
          <w:rFonts w:asciiTheme="majorBidi" w:hAnsiTheme="majorBidi" w:cstheme="majorBidi"/>
          <w:sz w:val="24"/>
          <w:szCs w:val="24"/>
        </w:rPr>
      </w:pPr>
    </w:p>
    <w:p w:rsidRPr="00A33F0B" w:rsidR="0093506A" w:rsidP="0093506A" w:rsidRDefault="0093506A" w14:paraId="015A10EF" w14:textId="5C42AD60">
      <w:pPr>
        <w:pStyle w:val="ListParagraph"/>
        <w:widowControl w:val="0"/>
        <w:numPr>
          <w:ilvl w:val="1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sz w:val="24"/>
          <w:szCs w:val="24"/>
        </w:rPr>
      </w:pPr>
      <w:r w:rsidRPr="00A33F0B">
        <w:rPr>
          <w:rFonts w:asciiTheme="majorBidi" w:hAnsiTheme="majorBidi" w:cstheme="majorBidi"/>
          <w:sz w:val="24"/>
          <w:szCs w:val="24"/>
        </w:rPr>
        <w:t xml:space="preserve">Using the results of section (a), identify mis-use case actors, mis-use cases and </w:t>
      </w:r>
      <w:r w:rsidRPr="00A33F0B">
        <w:rPr>
          <w:rFonts w:asciiTheme="majorBidi" w:hAnsiTheme="majorBidi" w:cstheme="majorBidi"/>
          <w:spacing w:val="-5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develop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a mis-use case</w:t>
      </w:r>
      <w:r w:rsidRPr="00A33F0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model</w:t>
      </w:r>
      <w:r w:rsidRPr="00A33F0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of the system</w:t>
      </w:r>
    </w:p>
    <w:p w:rsidRPr="00A33F0B" w:rsidR="0093506A" w:rsidP="581F3022" w:rsidRDefault="0093506A" w14:paraId="46014EDA" w14:textId="6C1FF112">
      <w:pPr>
        <w:pStyle w:val="ListParagraph"/>
        <w:widowControl w:val="0"/>
        <w:numPr>
          <w:ilvl w:val="2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A33F0B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Mis-use case actors: </w:t>
      </w:r>
    </w:p>
    <w:p w:rsidRPr="00A33F0B" w:rsidR="0093506A" w:rsidP="581F3022" w:rsidRDefault="747F351C" w14:paraId="6D640901" w14:textId="58FD8321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440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1DFC0ADB">
        <w:rPr>
          <w:rFonts w:asciiTheme="majorBidi" w:hAnsiTheme="majorBidi" w:cstheme="majorBidi"/>
          <w:b/>
          <w:bCs/>
          <w:color w:val="0070C0"/>
          <w:sz w:val="24"/>
          <w:szCs w:val="24"/>
        </w:rPr>
        <w:t>-</w:t>
      </w:r>
      <w:r>
        <w:tab/>
      </w:r>
      <w:r>
        <w:tab/>
      </w:r>
      <w:r w:rsidRPr="1DFC0ADB" w:rsidR="0418291A">
        <w:rPr>
          <w:rFonts w:asciiTheme="majorBidi" w:hAnsiTheme="majorBidi" w:cstheme="majorBidi"/>
          <w:color w:val="0070C0"/>
          <w:sz w:val="24"/>
          <w:szCs w:val="24"/>
        </w:rPr>
        <w:t>Attacker</w:t>
      </w:r>
    </w:p>
    <w:p w:rsidRPr="00A33F0B" w:rsidR="0093506A" w:rsidP="581F3022" w:rsidRDefault="0093506A" w14:paraId="7167B128" w14:textId="65C87A7D">
      <w:pPr>
        <w:pStyle w:val="ListParagraph"/>
        <w:widowControl w:val="0"/>
        <w:numPr>
          <w:ilvl w:val="2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A33F0B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Mis-use cases: </w:t>
      </w:r>
    </w:p>
    <w:p w:rsidRPr="00A33F0B" w:rsidR="0093506A" w:rsidP="29AAB30E" w:rsidRDefault="4144FFE7" w14:paraId="0AF4DE49" w14:textId="06130F05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440"/>
        <w:rPr>
          <w:rFonts w:asciiTheme="majorBidi" w:hAnsiTheme="majorBidi" w:cstheme="majorBidi"/>
          <w:color w:val="0070C0"/>
          <w:sz w:val="24"/>
          <w:szCs w:val="24"/>
        </w:rPr>
      </w:pPr>
      <w:r w:rsidRPr="4507B764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7EC60393">
        <w:tab/>
      </w:r>
      <w:r w:rsidR="7EC60393">
        <w:tab/>
      </w:r>
      <w:r w:rsidRPr="00A33F0B" w:rsidR="00A33F0B">
        <w:rPr>
          <w:rFonts w:asciiTheme="majorBidi" w:hAnsiTheme="majorBidi" w:cstheme="majorBidi"/>
          <w:color w:val="0070C0"/>
          <w:sz w:val="24"/>
          <w:szCs w:val="24"/>
        </w:rPr>
        <w:t>S</w:t>
      </w:r>
      <w:r w:rsidRPr="00A33F0B" w:rsidR="0093506A">
        <w:rPr>
          <w:rFonts w:asciiTheme="majorBidi" w:hAnsiTheme="majorBidi" w:cstheme="majorBidi"/>
          <w:color w:val="0070C0"/>
          <w:sz w:val="24"/>
          <w:szCs w:val="24"/>
        </w:rPr>
        <w:t>tea</w:t>
      </w:r>
      <w:r w:rsidRPr="00A33F0B" w:rsidR="00A33F0B">
        <w:rPr>
          <w:rFonts w:asciiTheme="majorBidi" w:hAnsiTheme="majorBidi" w:cstheme="majorBidi"/>
          <w:color w:val="0070C0"/>
          <w:sz w:val="24"/>
          <w:szCs w:val="24"/>
        </w:rPr>
        <w:t xml:space="preserve">l </w:t>
      </w:r>
      <w:r w:rsidRPr="1DFC0ADB" w:rsidR="003B5F42">
        <w:rPr>
          <w:rFonts w:asciiTheme="majorBidi" w:hAnsiTheme="majorBidi" w:cstheme="majorBidi"/>
          <w:color w:val="0070C0"/>
          <w:sz w:val="24"/>
          <w:szCs w:val="24"/>
        </w:rPr>
        <w:t>credentials</w:t>
      </w:r>
    </w:p>
    <w:p w:rsidR="0093506A" w:rsidP="41D11E54" w:rsidRDefault="51326725" w14:paraId="4ADB1AD2" w14:textId="29DEF2C4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440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10967FE2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62EA32FE">
        <w:tab/>
      </w:r>
      <w:r w:rsidR="62EA32FE">
        <w:tab/>
      </w:r>
      <w:r w:rsidRPr="10967FE2" w:rsidR="61A8E56E">
        <w:rPr>
          <w:rFonts w:asciiTheme="majorBidi" w:hAnsiTheme="majorBidi" w:cstheme="majorBidi"/>
          <w:color w:val="0070C0"/>
          <w:sz w:val="24"/>
          <w:szCs w:val="24"/>
        </w:rPr>
        <w:t xml:space="preserve">Steal </w:t>
      </w:r>
      <w:r w:rsidRPr="3E44AC92" w:rsidR="61A8E56E">
        <w:rPr>
          <w:rFonts w:asciiTheme="majorBidi" w:hAnsiTheme="majorBidi" w:cstheme="majorBidi"/>
          <w:color w:val="0070C0"/>
          <w:sz w:val="24"/>
          <w:szCs w:val="24"/>
        </w:rPr>
        <w:t>card details</w:t>
      </w:r>
      <w:r w:rsidRPr="10967FE2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="3D389D06" w:rsidP="3D60F681" w:rsidRDefault="7DB192B5" w14:paraId="539447F1" w14:textId="1DE3BA9D">
      <w:pPr>
        <w:tabs>
          <w:tab w:val="left" w:pos="1540"/>
          <w:tab w:val="left" w:pos="1541"/>
        </w:tabs>
        <w:spacing w:after="0" w:line="276" w:lineRule="exact"/>
        <w:ind w:left="1440"/>
        <w:rPr>
          <w:rFonts w:asciiTheme="majorBidi" w:hAnsiTheme="majorBidi" w:cstheme="majorBidi"/>
          <w:color w:val="0070C0"/>
          <w:sz w:val="24"/>
          <w:szCs w:val="24"/>
        </w:rPr>
      </w:pPr>
      <w:r w:rsidRPr="41D11E54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62EA32FE">
        <w:tab/>
      </w:r>
      <w:r w:rsidR="62EA32FE">
        <w:tab/>
      </w:r>
      <w:r w:rsidRPr="0FB0E1BB" w:rsidR="62EA32FE">
        <w:rPr>
          <w:rFonts w:asciiTheme="majorBidi" w:hAnsiTheme="majorBidi" w:cstheme="majorBidi"/>
          <w:color w:val="0070C0"/>
          <w:sz w:val="24"/>
          <w:szCs w:val="24"/>
        </w:rPr>
        <w:t xml:space="preserve">Make a </w:t>
      </w:r>
      <w:r w:rsidR="00681C71">
        <w:rPr>
          <w:rFonts w:asciiTheme="majorBidi" w:hAnsiTheme="majorBidi" w:cstheme="majorBidi"/>
          <w:color w:val="0070C0"/>
          <w:sz w:val="24"/>
          <w:szCs w:val="24"/>
        </w:rPr>
        <w:t>purchase</w:t>
      </w:r>
    </w:p>
    <w:p w:rsidRPr="00A33F0B" w:rsidR="00681C71" w:rsidP="4507B764" w:rsidRDefault="0044314B" w14:paraId="756162C1" w14:textId="5AF61389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1440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-</w:t>
      </w:r>
      <w:r>
        <w:tab/>
      </w:r>
      <w: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>SQL injection</w:t>
      </w:r>
    </w:p>
    <w:p w:rsidRPr="00A33F0B" w:rsidR="0093506A" w:rsidP="0093506A" w:rsidRDefault="0093506A" w14:paraId="360D75D9" w14:textId="77777777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36"/>
        <w:contextualSpacing w:val="0"/>
        <w:rPr>
          <w:rFonts w:asciiTheme="majorBidi" w:hAnsiTheme="majorBidi" w:cstheme="majorBidi"/>
          <w:color w:val="0070C0"/>
          <w:sz w:val="24"/>
          <w:szCs w:val="24"/>
        </w:rPr>
      </w:pPr>
    </w:p>
    <w:p w:rsidRPr="00231F9B" w:rsidR="00231F9B" w:rsidP="00231F9B" w:rsidRDefault="0093506A" w14:paraId="3B7C60F1" w14:textId="2348AC79">
      <w:pPr>
        <w:pStyle w:val="ListParagraph"/>
        <w:widowControl w:val="0"/>
        <w:numPr>
          <w:ilvl w:val="1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sz w:val="24"/>
          <w:szCs w:val="24"/>
        </w:rPr>
      </w:pPr>
      <w:r w:rsidRPr="00A33F0B">
        <w:rPr>
          <w:rFonts w:asciiTheme="majorBidi" w:hAnsiTheme="majorBidi" w:cstheme="majorBidi"/>
          <w:sz w:val="24"/>
          <w:szCs w:val="24"/>
        </w:rPr>
        <w:t>Add</w:t>
      </w:r>
      <w:r w:rsidRPr="00A33F0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(in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the</w:t>
      </w:r>
      <w:r w:rsidRPr="00A33F0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final</w:t>
      </w:r>
      <w:r w:rsidRPr="00A33F0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model)</w:t>
      </w:r>
      <w:r w:rsidRPr="00A33F0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to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mitigate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mis-use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identified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in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section</w:t>
      </w:r>
      <w:r w:rsidRPr="00A33F0B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(b).</w:t>
      </w:r>
    </w:p>
    <w:p w:rsidR="00231F9B" w:rsidP="00231F9B" w:rsidRDefault="00231F9B" w14:paraId="6A084C83" w14:textId="718A0A2F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20"/>
        <w:rPr>
          <w:rFonts w:asciiTheme="majorBidi" w:hAnsiTheme="majorBidi" w:cstheme="majorBidi"/>
          <w:color w:val="0070C0"/>
          <w:sz w:val="24"/>
          <w:szCs w:val="24"/>
        </w:rPr>
      </w:pPr>
      <w:r w:rsidRPr="00231F9B">
        <w:rPr>
          <w:rFonts w:asciiTheme="majorBidi" w:hAnsiTheme="majorBidi" w:cstheme="majorBidi"/>
          <w:color w:val="0070C0"/>
          <w:sz w:val="24"/>
          <w:szCs w:val="24"/>
        </w:rPr>
        <w:t>-</w:t>
      </w:r>
      <w:r w:rsidR="009A798F">
        <w:rPr>
          <w:rFonts w:asciiTheme="majorBidi" w:hAnsiTheme="majorBidi" w:cstheme="majorBidi"/>
          <w:color w:val="0070C0"/>
          <w:sz w:val="24"/>
          <w:szCs w:val="24"/>
        </w:rPr>
        <w:t>Encrypt data</w:t>
      </w:r>
      <w:r w:rsidR="00C41BC0">
        <w:rPr>
          <w:rFonts w:asciiTheme="majorBidi" w:hAnsiTheme="majorBidi" w:cstheme="majorBidi"/>
          <w:color w:val="0070C0"/>
          <w:sz w:val="24"/>
          <w:szCs w:val="24"/>
        </w:rPr>
        <w:t xml:space="preserve"> (for stealing </w:t>
      </w:r>
      <w:r w:rsidRPr="6C5C9EEC" w:rsidR="5F82E235">
        <w:rPr>
          <w:rFonts w:asciiTheme="majorBidi" w:hAnsiTheme="majorBidi" w:cstheme="majorBidi"/>
          <w:color w:val="0070C0"/>
          <w:sz w:val="24"/>
          <w:szCs w:val="24"/>
        </w:rPr>
        <w:t>credentials</w:t>
      </w:r>
      <w:r w:rsidR="00C41BC0">
        <w:rPr>
          <w:rFonts w:asciiTheme="majorBidi" w:hAnsiTheme="majorBidi" w:cstheme="majorBidi"/>
          <w:color w:val="0070C0"/>
          <w:sz w:val="24"/>
          <w:szCs w:val="24"/>
        </w:rPr>
        <w:t>)</w:t>
      </w:r>
      <w:r w:rsidR="009A798F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="00445FAC" w:rsidP="00231F9B" w:rsidRDefault="00445FAC" w14:paraId="49FD26F7" w14:textId="24C4F4FE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-Hash </w:t>
      </w:r>
      <w:r w:rsidR="007B5AD1">
        <w:rPr>
          <w:rFonts w:asciiTheme="majorBidi" w:hAnsiTheme="majorBidi" w:cstheme="majorBidi"/>
          <w:color w:val="0070C0"/>
          <w:sz w:val="24"/>
          <w:szCs w:val="24"/>
        </w:rPr>
        <w:t>card details</w:t>
      </w:r>
      <w:r w:rsidR="00821666">
        <w:rPr>
          <w:rFonts w:asciiTheme="majorBidi" w:hAnsiTheme="majorBidi" w:cstheme="majorBidi"/>
          <w:color w:val="0070C0"/>
          <w:sz w:val="24"/>
          <w:szCs w:val="24"/>
        </w:rPr>
        <w:t xml:space="preserve"> (</w:t>
      </w:r>
      <w:r w:rsidR="00D561A3">
        <w:rPr>
          <w:rFonts w:asciiTheme="majorBidi" w:hAnsiTheme="majorBidi" w:cstheme="majorBidi"/>
          <w:color w:val="0070C0"/>
          <w:sz w:val="24"/>
          <w:szCs w:val="24"/>
        </w:rPr>
        <w:t xml:space="preserve"> for stealing </w:t>
      </w:r>
      <w:r w:rsidR="00EB528D">
        <w:rPr>
          <w:rFonts w:asciiTheme="majorBidi" w:hAnsiTheme="majorBidi" w:cstheme="majorBidi"/>
          <w:color w:val="0070C0"/>
          <w:sz w:val="24"/>
          <w:szCs w:val="24"/>
        </w:rPr>
        <w:t>card details</w:t>
      </w:r>
      <w:r w:rsidR="00821666">
        <w:rPr>
          <w:rFonts w:asciiTheme="majorBidi" w:hAnsiTheme="majorBidi" w:cstheme="majorBidi"/>
          <w:color w:val="0070C0"/>
          <w:sz w:val="24"/>
          <w:szCs w:val="24"/>
        </w:rPr>
        <w:t>)</w:t>
      </w:r>
    </w:p>
    <w:p w:rsidR="009A798F" w:rsidP="00231F9B" w:rsidRDefault="009A798F" w14:paraId="7609E4B5" w14:textId="2AC2E24A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-</w:t>
      </w:r>
      <w:r w:rsidRPr="0B38015C" w:rsidR="58FA4555">
        <w:rPr>
          <w:rFonts w:asciiTheme="majorBidi" w:hAnsiTheme="majorBidi" w:cstheme="majorBidi"/>
          <w:color w:val="0070C0"/>
          <w:sz w:val="24"/>
          <w:szCs w:val="24"/>
        </w:rPr>
        <w:t>Check</w:t>
      </w:r>
      <w:r w:rsidR="00C41BC0">
        <w:rPr>
          <w:rFonts w:asciiTheme="majorBidi" w:hAnsiTheme="majorBidi" w:cstheme="majorBidi"/>
          <w:color w:val="0070C0"/>
          <w:sz w:val="24"/>
          <w:szCs w:val="24"/>
        </w:rPr>
        <w:t xml:space="preserve"> user input </w:t>
      </w:r>
      <w:r w:rsidR="00EB528D">
        <w:rPr>
          <w:rFonts w:asciiTheme="majorBidi" w:hAnsiTheme="majorBidi" w:cstheme="majorBidi"/>
          <w:color w:val="0070C0"/>
          <w:sz w:val="24"/>
          <w:szCs w:val="24"/>
        </w:rPr>
        <w:t>(for SQL injection)</w:t>
      </w:r>
    </w:p>
    <w:p w:rsidR="001264BB" w:rsidP="00231F9B" w:rsidRDefault="00AE36A4" w14:paraId="0AEF6472" w14:textId="525D4ECD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20"/>
        <w:rPr>
          <w:rFonts w:asciiTheme="majorBidi" w:hAnsiTheme="majorBidi" w:cstheme="majorBidi"/>
          <w:color w:val="0070C0"/>
          <w:sz w:val="24"/>
          <w:szCs w:val="24"/>
        </w:rPr>
      </w:pPr>
      <w:r w:rsidRPr="003C101D">
        <w:rPr>
          <w:rFonts w:asciiTheme="majorBidi" w:hAnsiTheme="majorBidi" w:cstheme="majorBidi"/>
          <w:color w:val="0070C0"/>
          <w:sz w:val="24"/>
          <w:szCs w:val="24"/>
        </w:rPr>
        <w:t>-</w:t>
      </w:r>
      <w:r w:rsidRPr="003C101D" w:rsidR="003C101D">
        <w:rPr>
          <w:rFonts w:asciiTheme="majorBidi" w:hAnsiTheme="majorBidi" w:cstheme="majorBidi"/>
          <w:color w:val="0070C0"/>
          <w:sz w:val="24"/>
          <w:szCs w:val="24"/>
        </w:rPr>
        <w:t>M</w:t>
      </w:r>
      <w:r w:rsidRPr="003C101D" w:rsidR="00821666">
        <w:rPr>
          <w:rFonts w:asciiTheme="majorBidi" w:hAnsiTheme="majorBidi" w:cstheme="majorBidi"/>
          <w:color w:val="0070C0"/>
          <w:sz w:val="24"/>
          <w:szCs w:val="24"/>
        </w:rPr>
        <w:t>ulti</w:t>
      </w:r>
      <w:r w:rsidRPr="003C101D" w:rsidR="00DA0C0F">
        <w:rPr>
          <w:rFonts w:asciiTheme="majorBidi" w:hAnsiTheme="majorBidi" w:cstheme="majorBidi"/>
          <w:color w:val="0070C0"/>
          <w:sz w:val="24"/>
          <w:szCs w:val="24"/>
        </w:rPr>
        <w:t xml:space="preserve">-factor </w:t>
      </w:r>
      <w:r w:rsidRPr="003C101D" w:rsidR="00AB2421">
        <w:rPr>
          <w:rFonts w:asciiTheme="majorBidi" w:hAnsiTheme="majorBidi" w:cstheme="majorBidi"/>
          <w:color w:val="0070C0"/>
          <w:sz w:val="24"/>
          <w:szCs w:val="24"/>
        </w:rPr>
        <w:t>authentication</w:t>
      </w:r>
      <w:r w:rsidR="00436675">
        <w:rPr>
          <w:rFonts w:asciiTheme="majorBidi" w:hAnsiTheme="majorBidi" w:cstheme="majorBidi"/>
          <w:color w:val="0070C0"/>
          <w:sz w:val="24"/>
          <w:szCs w:val="24"/>
        </w:rPr>
        <w:t xml:space="preserve"> (for Make a purchase) </w:t>
      </w:r>
    </w:p>
    <w:p w:rsidRPr="001264BB" w:rsidR="00231F9B" w:rsidP="309E8CF3" w:rsidRDefault="00231F9B" w14:paraId="345B68A8" w14:textId="603C803D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="3B01EAE2">
        <w:drawing>
          <wp:inline wp14:editId="76DE8F2A" wp14:anchorId="3E8861CF">
            <wp:extent cx="5581650" cy="6019800"/>
            <wp:effectExtent l="0" t="0" r="0" b="0"/>
            <wp:docPr id="126724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fd39ba47e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3F0B" w:rsidR="0093506A" w:rsidP="0093506A" w:rsidRDefault="0093506A" w14:paraId="3159F727" w14:textId="77777777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6" w:lineRule="exact"/>
        <w:ind w:left="836"/>
        <w:contextualSpacing w:val="0"/>
        <w:rPr>
          <w:rFonts w:asciiTheme="majorBidi" w:hAnsiTheme="majorBidi" w:cstheme="majorBidi"/>
          <w:sz w:val="24"/>
          <w:szCs w:val="24"/>
        </w:rPr>
      </w:pPr>
    </w:p>
    <w:p w:rsidRPr="00A33F0B" w:rsidR="0093506A" w:rsidP="0093506A" w:rsidRDefault="0093506A" w14:paraId="28C42780" w14:textId="2A12E14C">
      <w:pPr>
        <w:pStyle w:val="ListParagraph"/>
        <w:widowControl w:val="0"/>
        <w:numPr>
          <w:ilvl w:val="1"/>
          <w:numId w:val="8"/>
        </w:numPr>
        <w:tabs>
          <w:tab w:val="left" w:pos="1540"/>
          <w:tab w:val="left" w:pos="1541"/>
        </w:tabs>
        <w:autoSpaceDE w:val="0"/>
        <w:autoSpaceDN w:val="0"/>
        <w:spacing w:after="0" w:line="276" w:lineRule="exact"/>
        <w:contextualSpacing w:val="0"/>
        <w:rPr>
          <w:rFonts w:asciiTheme="majorBidi" w:hAnsiTheme="majorBidi" w:cstheme="majorBidi"/>
          <w:sz w:val="24"/>
          <w:szCs w:val="24"/>
        </w:rPr>
      </w:pPr>
      <w:r w:rsidRPr="00A33F0B">
        <w:rPr>
          <w:rFonts w:asciiTheme="majorBidi" w:hAnsiTheme="majorBidi" w:cstheme="majorBidi"/>
          <w:sz w:val="24"/>
          <w:szCs w:val="24"/>
        </w:rPr>
        <w:t>Write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description</w:t>
      </w:r>
      <w:r w:rsidRPr="00A33F0B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for</w:t>
      </w:r>
      <w:r w:rsidRPr="00A33F0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all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identified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cases/mis-use</w:t>
      </w:r>
      <w:r w:rsidRPr="00A33F0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A33F0B">
        <w:rPr>
          <w:rFonts w:asciiTheme="majorBidi" w:hAnsiTheme="majorBidi" w:cstheme="majorBidi"/>
          <w:sz w:val="24"/>
          <w:szCs w:val="24"/>
        </w:rPr>
        <w:t>cases.</w:t>
      </w:r>
    </w:p>
    <w:p w:rsidRPr="00A33F0B" w:rsidR="00A33F0B" w:rsidP="00A33F0B" w:rsidRDefault="00A33F0B" w14:paraId="03447153" w14:textId="74C86177">
      <w:pPr>
        <w:pStyle w:val="BodyText"/>
        <w:ind w:left="820"/>
        <w:rPr>
          <w:rFonts w:asciiTheme="majorBidi" w:hAnsiTheme="majorBidi" w:cstheme="majorBidi"/>
          <w:color w:val="0070C0"/>
        </w:rPr>
      </w:pPr>
    </w:p>
    <w:p w:rsidRPr="00A33F0B" w:rsidR="00A33F0B" w:rsidP="00A33F0B" w:rsidRDefault="00A33F0B" w14:paraId="4650119C" w14:textId="77777777">
      <w:pPr>
        <w:pStyle w:val="BodyText"/>
        <w:ind w:left="820"/>
        <w:rPr>
          <w:rFonts w:asciiTheme="majorBidi" w:hAnsiTheme="majorBidi" w:cstheme="majorBidi"/>
          <w:color w:val="0070C0"/>
        </w:rPr>
      </w:pP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6515"/>
      </w:tblGrid>
      <w:tr w:rsidRPr="00143102" w:rsidR="00A33F0B" w:rsidTr="00CB24E6" w14:paraId="1712519D" w14:textId="77777777">
        <w:trPr>
          <w:trHeight w:val="407"/>
        </w:trPr>
        <w:tc>
          <w:tcPr>
            <w:tcW w:w="8216" w:type="dxa"/>
            <w:gridSpan w:val="2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A33F0B" w:rsidP="00055C51" w:rsidRDefault="00A33F0B" w14:paraId="73BC3A37" w14:textId="37E09A6F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UC-01:</w:t>
            </w:r>
            <w:r w:rsidRPr="00143102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="00D215B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Sign-up</w:t>
            </w: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  <w:tr w:rsidRPr="00A33F0B" w:rsidR="00A33F0B" w:rsidTr="00CB24E6" w14:paraId="4E4BDEB2" w14:textId="77777777">
        <w:trPr>
          <w:trHeight w:val="407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A33F0B" w:rsidP="00055C51" w:rsidRDefault="00A33F0B" w14:paraId="34D1A15E" w14:textId="77777777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456801" w14:paraId="692868DD" w14:textId="60A1439D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This use case allows </w:t>
            </w:r>
            <w:r w:rsidR="00284A6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customer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to register in our system</w:t>
            </w:r>
          </w:p>
        </w:tc>
      </w:tr>
      <w:tr w:rsidRPr="00A33F0B" w:rsidR="00A33F0B" w:rsidTr="00CB24E6" w14:paraId="27C0CEF5" w14:textId="77777777">
        <w:trPr>
          <w:trHeight w:val="410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A33F0B" w:rsidP="00055C51" w:rsidRDefault="00A33F0B" w14:paraId="4FAB2888" w14:textId="77777777">
            <w:pPr>
              <w:pStyle w:val="TableParagraph"/>
              <w:spacing w:line="225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284A69" w14:paraId="743EC963" w14:textId="3EFE230A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 </w:t>
            </w:r>
          </w:p>
        </w:tc>
      </w:tr>
      <w:tr w:rsidRPr="00A33F0B" w:rsidR="00A33F0B" w:rsidTr="00CB24E6" w14:paraId="57050A63" w14:textId="77777777">
        <w:trPr>
          <w:trHeight w:val="407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A33F0B" w:rsidP="00055C51" w:rsidRDefault="00A33F0B" w14:paraId="2AD04760" w14:textId="77777777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143102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="00A33F0B" w:rsidP="00284A69" w:rsidRDefault="00284A69" w14:paraId="40A2013A" w14:textId="65A97521">
            <w:pPr>
              <w:pStyle w:val="Table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opens our </w:t>
            </w:r>
            <w:r w:rsidR="00DB2AE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Home page</w:t>
            </w:r>
          </w:p>
          <w:p w:rsidR="00284A69" w:rsidP="00284A69" w:rsidRDefault="00284A69" w14:paraId="47F21C8A" w14:textId="49578004">
            <w:pPr>
              <w:pStyle w:val="Table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clicks on “</w:t>
            </w:r>
            <w:r w:rsidR="00D215B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Sign-up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”</w:t>
            </w:r>
          </w:p>
          <w:p w:rsidR="00284A69" w:rsidP="00284A69" w:rsidRDefault="00284A69" w14:paraId="4E3BB38D" w14:textId="00B7A591">
            <w:pPr>
              <w:pStyle w:val="Table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fills the registration form </w:t>
            </w:r>
          </w:p>
          <w:p w:rsidRPr="00A33F0B" w:rsidR="00284A69" w:rsidP="00284A69" w:rsidRDefault="00284A69" w14:paraId="134EF476" w14:textId="18B850E2">
            <w:pPr>
              <w:pStyle w:val="Table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submits the form</w:t>
            </w:r>
          </w:p>
        </w:tc>
      </w:tr>
      <w:tr w:rsidRPr="00A33F0B" w:rsidR="00A33F0B" w:rsidTr="00CB24E6" w14:paraId="02DC0659" w14:textId="77777777">
        <w:trPr>
          <w:trHeight w:val="407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A33F0B" w:rsidP="00055C51" w:rsidRDefault="00A33F0B" w14:paraId="776C68A7" w14:textId="77777777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284A69" w14:paraId="14F7D611" w14:textId="111D419E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3 of the Main flow, if the customers details are already in our system, the system </w:t>
            </w:r>
            <w:r w:rsidR="00DB2AE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informs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the customers and prompts them to enter different details. </w:t>
            </w:r>
          </w:p>
        </w:tc>
      </w:tr>
    </w:tbl>
    <w:p w:rsidR="00A33F0B" w:rsidP="00650FF0" w:rsidRDefault="00A33F0B" w14:paraId="62EF0F2E" w14:textId="77777777">
      <w:pPr>
        <w:pStyle w:val="BodyText"/>
        <w:rPr>
          <w:rFonts w:asciiTheme="majorBidi" w:hAnsiTheme="majorBidi" w:cstheme="majorBidi"/>
          <w:color w:val="002060"/>
        </w:rPr>
      </w:pP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6515"/>
      </w:tblGrid>
      <w:tr w:rsidRPr="00143102" w:rsidR="00C7371B" w:rsidTr="00055C51" w14:paraId="3C7D0436" w14:textId="77777777">
        <w:trPr>
          <w:trHeight w:val="407"/>
        </w:trPr>
        <w:tc>
          <w:tcPr>
            <w:tcW w:w="8216" w:type="dxa"/>
            <w:gridSpan w:val="2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C7371B" w:rsidP="00055C51" w:rsidRDefault="00C7371B" w14:paraId="2731CC72" w14:textId="66DE98F7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2</w:t>
            </w: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Pr="00143102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Log in</w:t>
            </w: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  <w:tr w:rsidRPr="00A33F0B" w:rsidR="00C7371B" w:rsidTr="00055C51" w14:paraId="51F6C8CF" w14:textId="77777777">
        <w:trPr>
          <w:trHeight w:val="407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C7371B" w:rsidP="00055C51" w:rsidRDefault="00C7371B" w14:paraId="23175A72" w14:textId="77777777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Pr="00A33F0B" w:rsidR="00C7371B" w:rsidP="00055C51" w:rsidRDefault="00C7371B" w14:paraId="51F57E30" w14:textId="1599CB52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This use case allows customer to </w:t>
            </w:r>
            <w:r w:rsidR="003F654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log into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our system</w:t>
            </w:r>
          </w:p>
        </w:tc>
      </w:tr>
      <w:tr w:rsidRPr="00A33F0B" w:rsidR="00C7371B" w:rsidTr="00055C51" w14:paraId="20546314" w14:textId="77777777">
        <w:trPr>
          <w:trHeight w:val="410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C7371B" w:rsidP="00055C51" w:rsidRDefault="00C7371B" w14:paraId="03829115" w14:textId="77777777">
            <w:pPr>
              <w:pStyle w:val="TableParagraph"/>
              <w:spacing w:line="225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Pr="00A33F0B" w:rsidR="00C7371B" w:rsidP="00055C51" w:rsidRDefault="00C7371B" w14:paraId="43048AFA" w14:textId="77777777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 </w:t>
            </w:r>
          </w:p>
        </w:tc>
      </w:tr>
      <w:tr w:rsidRPr="00A33F0B" w:rsidR="00C7371B" w:rsidTr="00055C51" w14:paraId="2E2C6AA0" w14:textId="77777777">
        <w:trPr>
          <w:trHeight w:val="407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C7371B" w:rsidP="00055C51" w:rsidRDefault="00C7371B" w14:paraId="6069A9F7" w14:textId="77777777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143102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="00C7371B" w:rsidP="00C7371B" w:rsidRDefault="00C7371B" w14:paraId="50AA4F4E" w14:textId="77777777">
            <w:pPr>
              <w:pStyle w:val="Table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opens our Home page</w:t>
            </w:r>
          </w:p>
          <w:p w:rsidR="00C7371B" w:rsidP="00C7371B" w:rsidRDefault="00C7371B" w14:paraId="30B156BA" w14:textId="415C1518">
            <w:pPr>
              <w:pStyle w:val="Table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clicks on “</w:t>
            </w:r>
            <w:r w:rsidR="003F654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Log in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”</w:t>
            </w:r>
          </w:p>
          <w:p w:rsidR="00C7371B" w:rsidP="00C7371B" w:rsidRDefault="00C7371B" w14:paraId="1E58ECEC" w14:textId="6EE09A3C">
            <w:pPr>
              <w:pStyle w:val="Table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fills the</w:t>
            </w:r>
            <w:r w:rsidR="003F654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log-in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form </w:t>
            </w:r>
          </w:p>
          <w:p w:rsidRPr="00A33F0B" w:rsidR="00C7371B" w:rsidP="00C7371B" w:rsidRDefault="00C7371B" w14:paraId="5485DAEC" w14:textId="77777777">
            <w:pPr>
              <w:pStyle w:val="TableParagraph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submits the form</w:t>
            </w:r>
          </w:p>
        </w:tc>
      </w:tr>
      <w:tr w:rsidRPr="00A33F0B" w:rsidR="00C7371B" w:rsidTr="00055C51" w14:paraId="05DB8664" w14:textId="77777777">
        <w:trPr>
          <w:trHeight w:val="407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143102" w:rsidR="00C7371B" w:rsidP="00055C51" w:rsidRDefault="00C7371B" w14:paraId="79033C43" w14:textId="77777777">
            <w:pPr>
              <w:pStyle w:val="TableParagraph"/>
              <w:spacing w:line="223" w:lineRule="exact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14310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Pr="00A33F0B" w:rsidR="00C7371B" w:rsidP="00055C51" w:rsidRDefault="00C7371B" w14:paraId="0C2BC2C4" w14:textId="41FAE3FE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3 of the Main flow, if the customers details are </w:t>
            </w:r>
            <w:r w:rsidR="003F654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not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in our system, the system informs the customers and prompts them to </w:t>
            </w:r>
            <w:r w:rsidR="00E55AA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register first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. </w:t>
            </w:r>
          </w:p>
        </w:tc>
      </w:tr>
    </w:tbl>
    <w:p w:rsidR="00C7371B" w:rsidP="00650FF0" w:rsidRDefault="00C7371B" w14:paraId="5A9B60A0" w14:textId="77777777">
      <w:pPr>
        <w:pStyle w:val="BodyText"/>
        <w:rPr>
          <w:rFonts w:asciiTheme="majorBidi" w:hAnsiTheme="majorBidi" w:cstheme="majorBidi"/>
          <w:color w:val="002060"/>
        </w:rPr>
      </w:pPr>
    </w:p>
    <w:p w:rsidRPr="00A33F0B" w:rsidR="00C7371B" w:rsidP="00650FF0" w:rsidRDefault="00C7371B" w14:paraId="6C522A68" w14:textId="77777777">
      <w:pPr>
        <w:pStyle w:val="BodyText"/>
        <w:rPr>
          <w:rFonts w:asciiTheme="majorBidi" w:hAnsiTheme="majorBidi" w:cstheme="majorBidi"/>
          <w:color w:val="002060"/>
        </w:rPr>
      </w:pP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6515"/>
      </w:tblGrid>
      <w:tr w:rsidRPr="00A33F0B" w:rsidR="00A33F0B" w:rsidTr="00E62DDF" w14:paraId="41BCC10B" w14:textId="77777777">
        <w:trPr>
          <w:trHeight w:val="407"/>
        </w:trPr>
        <w:tc>
          <w:tcPr>
            <w:tcW w:w="8216" w:type="dxa"/>
            <w:gridSpan w:val="2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082655F8" w14:textId="631EF781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3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View Item </w:t>
            </w:r>
          </w:p>
        </w:tc>
      </w:tr>
      <w:tr w:rsidRPr="00A33F0B" w:rsidR="00A33F0B" w:rsidTr="00E62DDF" w14:paraId="6AEB5B24" w14:textId="77777777">
        <w:trPr>
          <w:trHeight w:val="407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01469473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F13CDA" w14:paraId="0BB99DE7" w14:textId="6FA007EF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="0061003C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can view the item’s </w:t>
            </w:r>
            <w:r w:rsidR="00722D3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price, </w:t>
            </w:r>
            <w:r w:rsidR="00CE189C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image (if available), description, and the seller.</w:t>
            </w:r>
          </w:p>
        </w:tc>
      </w:tr>
      <w:tr w:rsidRPr="00A33F0B" w:rsidR="00A33F0B" w:rsidTr="00E62DDF" w14:paraId="48D8F7C1" w14:textId="77777777">
        <w:trPr>
          <w:trHeight w:val="410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62147092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CE189C" w14:paraId="452F7644" w14:textId="3AB9881C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 </w:t>
            </w:r>
          </w:p>
        </w:tc>
      </w:tr>
      <w:tr w:rsidRPr="00A33F0B" w:rsidR="00A33F0B" w:rsidTr="00E62DDF" w14:paraId="042AF77B" w14:textId="77777777">
        <w:trPr>
          <w:trHeight w:val="407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46A573EA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="00A33F0B" w:rsidP="00FF0CB6" w:rsidRDefault="00FF0CB6" w14:paraId="37308512" w14:textId="77777777">
            <w:pPr>
              <w:pStyle w:val="TableParagraph"/>
              <w:numPr>
                <w:ilvl w:val="0"/>
                <w:numId w:val="11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opens our</w:t>
            </w:r>
            <w:r w:rsidR="0070147C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website </w:t>
            </w:r>
          </w:p>
          <w:p w:rsidR="00891CE8" w:rsidP="00FF0CB6" w:rsidRDefault="00891CE8" w14:paraId="2CC767FF" w14:textId="6BD43DFC">
            <w:pPr>
              <w:pStyle w:val="TableParagraph"/>
              <w:numPr>
                <w:ilvl w:val="0"/>
                <w:numId w:val="11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navigate</w:t>
            </w:r>
            <w:r w:rsidR="00127D30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to an item</w:t>
            </w:r>
          </w:p>
          <w:p w:rsidRPr="00A33F0B" w:rsidR="00891CE8" w:rsidP="00FF0CB6" w:rsidRDefault="00F5222A" w14:paraId="545CB8D0" w14:textId="7A74DDF6">
            <w:pPr>
              <w:pStyle w:val="TableParagraph"/>
              <w:numPr>
                <w:ilvl w:val="0"/>
                <w:numId w:val="11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system displays </w:t>
            </w:r>
            <w:r w:rsidR="00535AC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item’s information </w:t>
            </w:r>
          </w:p>
        </w:tc>
      </w:tr>
      <w:tr w:rsidRPr="00A33F0B" w:rsidR="00A33F0B" w:rsidTr="00E62DDF" w14:paraId="339E0D40" w14:textId="77777777">
        <w:trPr>
          <w:trHeight w:val="407"/>
        </w:trPr>
        <w:tc>
          <w:tcPr>
            <w:tcW w:w="1701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7F64DD15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515" w:type="dxa"/>
            <w:tcMar>
              <w:left w:w="57" w:type="dxa"/>
              <w:right w:w="57" w:type="dxa"/>
            </w:tcMar>
            <w:vAlign w:val="center"/>
          </w:tcPr>
          <w:p w:rsidR="00A33F0B" w:rsidP="00055C51" w:rsidRDefault="000A265A" w14:paraId="51B751A3" w14:textId="77777777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In</w:t>
            </w:r>
            <w:r w:rsidR="00E82C1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step 2 of the Main flow, the </w:t>
            </w:r>
            <w:r w:rsidR="0044460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customer can na</w:t>
            </w:r>
            <w:r w:rsidR="006D5A1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vigates to an </w:t>
            </w:r>
            <w:r w:rsidR="007543B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item through:</w:t>
            </w:r>
          </w:p>
          <w:p w:rsidR="007543B5" w:rsidP="00671E51" w:rsidRDefault="007B35DD" w14:paraId="2E4AA273" w14:textId="239B4BFB">
            <w:pPr>
              <w:pStyle w:val="TableParagraph"/>
              <w:numPr>
                <w:ilvl w:val="0"/>
                <w:numId w:val="12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Searching </w:t>
            </w:r>
            <w:r w:rsidR="00671E5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for an item </w:t>
            </w:r>
          </w:p>
          <w:p w:rsidR="007B35DD" w:rsidP="00671E51" w:rsidRDefault="006A304B" w14:paraId="69CADFB9" w14:textId="62D76F16">
            <w:pPr>
              <w:pStyle w:val="TableParagraph"/>
              <w:numPr>
                <w:ilvl w:val="0"/>
                <w:numId w:val="12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Browsing </w:t>
            </w:r>
            <w:r w:rsidR="00D553B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our collection </w:t>
            </w:r>
          </w:p>
          <w:p w:rsidR="006A304B" w:rsidP="00671E51" w:rsidRDefault="006C71D4" w14:paraId="6F22A595" w14:textId="77777777">
            <w:pPr>
              <w:pStyle w:val="TableParagraph"/>
              <w:numPr>
                <w:ilvl w:val="0"/>
                <w:numId w:val="12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Viewing the recommended items</w:t>
            </w:r>
          </w:p>
          <w:p w:rsidR="006C71D4" w:rsidP="00671E51" w:rsidRDefault="00EE2D40" w14:paraId="75A95B69" w14:textId="51FA07B8">
            <w:pPr>
              <w:pStyle w:val="TableParagraph"/>
              <w:numPr>
                <w:ilvl w:val="0"/>
                <w:numId w:val="12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</w:t>
            </w:r>
            <w:r w:rsidR="0062764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customers’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wish </w:t>
            </w:r>
            <w:r w:rsidR="00C8717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list</w:t>
            </w:r>
          </w:p>
          <w:p w:rsidRPr="00A33F0B" w:rsidR="00EE2D40" w:rsidP="00671E51" w:rsidRDefault="00EE2D40" w14:paraId="5B825FB2" w14:textId="11CE6CD2">
            <w:pPr>
              <w:pStyle w:val="TableParagraph"/>
              <w:numPr>
                <w:ilvl w:val="0"/>
                <w:numId w:val="12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</w:t>
            </w:r>
            <w:r w:rsidR="0062764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customers’ 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shopping cart</w:t>
            </w:r>
          </w:p>
        </w:tc>
      </w:tr>
    </w:tbl>
    <w:p w:rsidRPr="00A33F0B" w:rsidR="00A33F0B" w:rsidP="00A33F0B" w:rsidRDefault="00A33F0B" w14:paraId="55EADD42" w14:textId="77777777">
      <w:pPr>
        <w:pStyle w:val="BodyText"/>
        <w:rPr>
          <w:rFonts w:asciiTheme="majorBidi" w:hAnsiTheme="majorBidi" w:cstheme="majorBidi"/>
          <w:color w:val="002060"/>
        </w:rPr>
      </w:pP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Pr="00A33F0B" w:rsidR="00A33F0B" w:rsidTr="55F40412" w14:paraId="104C8EC1" w14:textId="77777777">
        <w:trPr>
          <w:trHeight w:val="407"/>
        </w:trPr>
        <w:tc>
          <w:tcPr>
            <w:tcW w:w="8216" w:type="dxa"/>
            <w:gridSpan w:val="2"/>
            <w:shd w:val="clear" w:color="auto" w:fill="A6A6A6" w:themeFill="background1" w:themeFillShade="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2E370877" w14:textId="35ADC033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4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Checkout</w:t>
            </w:r>
          </w:p>
        </w:tc>
      </w:tr>
      <w:tr w:rsidRPr="00A33F0B" w:rsidR="00A33F0B" w:rsidTr="55F40412" w14:paraId="6B717871" w14:textId="77777777">
        <w:trPr>
          <w:trHeight w:val="407"/>
        </w:trPr>
        <w:tc>
          <w:tcPr>
            <w:tcW w:w="1559" w:type="dxa"/>
            <w:shd w:val="clear" w:color="auto" w:fill="A6A6A6" w:themeFill="background1" w:themeFillShade="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640D4D90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767A1D" w14:paraId="6D658A24" w14:textId="6BF26050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customers can checkout and complete </w:t>
            </w:r>
            <w:r w:rsidR="00293BD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purchases after adding items to the shopping cart </w:t>
            </w:r>
          </w:p>
        </w:tc>
      </w:tr>
      <w:tr w:rsidRPr="00A33F0B" w:rsidR="00A33F0B" w:rsidTr="55F40412" w14:paraId="62B061B1" w14:textId="77777777">
        <w:trPr>
          <w:trHeight w:val="410"/>
        </w:trPr>
        <w:tc>
          <w:tcPr>
            <w:tcW w:w="1559" w:type="dxa"/>
            <w:shd w:val="clear" w:color="auto" w:fill="A6A6A6" w:themeFill="background1" w:themeFillShade="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7B268082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293BD1" w14:paraId="0F1CE601" w14:textId="3785CAB8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Customer</w:t>
            </w:r>
          </w:p>
        </w:tc>
      </w:tr>
      <w:tr w:rsidRPr="00A33F0B" w:rsidR="00A33F0B" w:rsidTr="55F40412" w14:paraId="30828A2C" w14:textId="77777777">
        <w:trPr>
          <w:trHeight w:val="407"/>
        </w:trPr>
        <w:tc>
          <w:tcPr>
            <w:tcW w:w="1559" w:type="dxa"/>
            <w:shd w:val="clear" w:color="auto" w:fill="A6A6A6" w:themeFill="background1" w:themeFillShade="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23A0BF62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="00A33F0B" w:rsidP="00B41762" w:rsidRDefault="00866C1C" w14:paraId="64364D25" w14:textId="77777777">
            <w:pPr>
              <w:pStyle w:val="Table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opens the shopping cart</w:t>
            </w:r>
          </w:p>
          <w:p w:rsidR="00866C1C" w:rsidP="00B41762" w:rsidRDefault="00866C1C" w14:paraId="65ED4401" w14:textId="2198CF73">
            <w:pPr>
              <w:pStyle w:val="Table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click</w:t>
            </w:r>
            <w:r w:rsidR="006B10C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</w:t>
            </w:r>
            <w:r w:rsidR="00687D3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="006B10C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o</w:t>
            </w:r>
            <w:r w:rsidR="00687D3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n “Checkout”</w:t>
            </w:r>
          </w:p>
          <w:p w:rsidR="00687D36" w:rsidP="00B41762" w:rsidRDefault="00AF03FD" w14:paraId="644BE248" w14:textId="77777777">
            <w:pPr>
              <w:pStyle w:val="Table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chooses a </w:t>
            </w:r>
            <w:r w:rsidR="0071763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payment method </w:t>
            </w:r>
          </w:p>
          <w:p w:rsidRPr="00A33F0B" w:rsidR="0071763F" w:rsidP="00B41762" w:rsidRDefault="00223244" w14:paraId="68DAE4A5" w14:textId="45D6AEB3">
            <w:pPr>
              <w:pStyle w:val="Table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</w:t>
            </w:r>
            <w:r w:rsidR="00C51F50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system processes the </w:t>
            </w:r>
            <w:r w:rsidR="00BB336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purchase </w:t>
            </w:r>
          </w:p>
        </w:tc>
      </w:tr>
      <w:tr w:rsidRPr="00A33F0B" w:rsidR="00A33F0B" w:rsidTr="55F40412" w14:paraId="7D794F93" w14:textId="77777777">
        <w:trPr>
          <w:trHeight w:val="407"/>
        </w:trPr>
        <w:tc>
          <w:tcPr>
            <w:tcW w:w="1559" w:type="dxa"/>
            <w:shd w:val="clear" w:color="auto" w:fill="A6A6A6" w:themeFill="background1" w:themeFillShade="A6"/>
            <w:tcMar>
              <w:left w:w="57" w:type="dxa"/>
              <w:right w:w="57" w:type="dxa"/>
            </w:tcMar>
            <w:vAlign w:val="center"/>
          </w:tcPr>
          <w:p w:rsidRPr="00A33F0B" w:rsidR="00A33F0B" w:rsidP="007A5924" w:rsidRDefault="00A33F0B" w14:paraId="1AFB99F8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F629F4" w:rsidP="00A47F5E" w:rsidRDefault="00036C44" w14:paraId="414E8CB8" w14:textId="2EF6FC8D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</w:t>
            </w:r>
            <w:r w:rsidR="00652C5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2</w:t>
            </w:r>
            <w:r w:rsidR="001A07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of the </w:t>
            </w:r>
            <w:r w:rsidR="00357AE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</w:t>
            </w:r>
            <w:r w:rsidR="00EA707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, </w:t>
            </w:r>
            <w:r w:rsidR="00652C5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if the cus</w:t>
            </w:r>
            <w:r w:rsidR="00B6689D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tomer is not logged in, the system prompts the </w:t>
            </w:r>
            <w:r w:rsidR="005F6B4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customer to lo</w:t>
            </w:r>
            <w:r w:rsidR="00F629F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g in first.</w:t>
            </w:r>
            <w:r w:rsidR="003666A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</w:tbl>
    <w:p w:rsidRPr="00A33F0B" w:rsidR="00A33F0B" w:rsidP="00A33F0B" w:rsidRDefault="00A33F0B" w14:paraId="2B96DF5E" w14:textId="77777777">
      <w:pPr>
        <w:pStyle w:val="BodyText"/>
        <w:rPr>
          <w:rFonts w:asciiTheme="majorBidi" w:hAnsiTheme="majorBidi" w:cstheme="majorBidi"/>
          <w:color w:val="002060"/>
        </w:rPr>
      </w:pPr>
    </w:p>
    <w:p w:rsidRPr="00A33F0B" w:rsidR="00A33F0B" w:rsidP="00A33F0B" w:rsidRDefault="00A33F0B" w14:paraId="5603F16A" w14:textId="77777777">
      <w:pPr>
        <w:pStyle w:val="BodyText"/>
        <w:ind w:left="820"/>
        <w:rPr>
          <w:rFonts w:asciiTheme="majorBidi" w:hAnsiTheme="majorBidi" w:cstheme="majorBidi"/>
          <w:color w:val="002060"/>
        </w:rPr>
      </w:pP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Pr="00A33F0B" w:rsidR="00A33F0B" w:rsidTr="00055C51" w14:paraId="794F6ED0" w14:textId="77777777">
        <w:trPr>
          <w:trHeight w:val="407"/>
        </w:trPr>
        <w:tc>
          <w:tcPr>
            <w:tcW w:w="8216" w:type="dxa"/>
            <w:gridSpan w:val="2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912C57" w:rsidRDefault="00A33F0B" w14:paraId="7051484C" w14:textId="353925AE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5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="009B17B8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>Search Item</w:t>
            </w:r>
          </w:p>
        </w:tc>
      </w:tr>
      <w:tr w:rsidRPr="00A33F0B" w:rsidR="00A33F0B" w:rsidTr="00055C51" w14:paraId="5A0B1823" w14:textId="77777777">
        <w:trPr>
          <w:trHeight w:val="407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912C57" w:rsidRDefault="00A33F0B" w14:paraId="775B0E48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E36294" w14:paraId="7B3FCF92" w14:textId="30CF3C4E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Customers can search items by name </w:t>
            </w:r>
          </w:p>
        </w:tc>
      </w:tr>
      <w:tr w:rsidRPr="00A33F0B" w:rsidR="00A33F0B" w:rsidTr="00055C51" w14:paraId="7115C565" w14:textId="77777777">
        <w:trPr>
          <w:trHeight w:val="410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912C57" w:rsidRDefault="00A33F0B" w14:paraId="76A9D98B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E36294" w14:paraId="6D0B99BC" w14:textId="50450DFA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 </w:t>
            </w:r>
          </w:p>
        </w:tc>
      </w:tr>
      <w:tr w:rsidRPr="00A33F0B" w:rsidR="00A33F0B" w:rsidTr="00055C51" w14:paraId="210F977C" w14:textId="77777777">
        <w:trPr>
          <w:trHeight w:val="407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912C57" w:rsidRDefault="00A33F0B" w14:paraId="6B429685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="00A33F0B" w:rsidP="00E36294" w:rsidRDefault="00E36294" w14:paraId="26634180" w14:textId="77777777">
            <w:pPr>
              <w:pStyle w:val="TableParagraph"/>
              <w:numPr>
                <w:ilvl w:val="0"/>
                <w:numId w:val="17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navigates to the search bar </w:t>
            </w:r>
          </w:p>
          <w:p w:rsidR="00E36294" w:rsidP="00E36294" w:rsidRDefault="00E36294" w14:paraId="0B9218D0" w14:textId="77777777">
            <w:pPr>
              <w:pStyle w:val="TableParagraph"/>
              <w:numPr>
                <w:ilvl w:val="0"/>
                <w:numId w:val="17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types the </w:t>
            </w:r>
            <w:r w:rsidR="00E4184D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item’s name </w:t>
            </w:r>
          </w:p>
          <w:p w:rsidRPr="00A33F0B" w:rsidR="00E4184D" w:rsidP="00E36294" w:rsidRDefault="00E72234" w14:paraId="74955CA2" w14:textId="1F7064B3">
            <w:pPr>
              <w:pStyle w:val="TableParagraph"/>
              <w:numPr>
                <w:ilvl w:val="0"/>
                <w:numId w:val="17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system displays a list </w:t>
            </w:r>
            <w:r w:rsidR="007A61F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of items matching the search</w:t>
            </w:r>
            <w:r w:rsidR="00C2399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keywords</w:t>
            </w:r>
          </w:p>
        </w:tc>
      </w:tr>
      <w:tr w:rsidRPr="00A33F0B" w:rsidR="00A33F0B" w:rsidTr="00055C51" w14:paraId="2C7BCA4C" w14:textId="77777777">
        <w:trPr>
          <w:trHeight w:val="407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A33F0B" w:rsidP="00912C57" w:rsidRDefault="00A33F0B" w14:paraId="6E33216C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A33F0B" w:rsidP="00055C51" w:rsidRDefault="00C23993" w14:paraId="3A9620F9" w14:textId="2D394617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3 of the Main flow, if the system </w:t>
            </w:r>
            <w:r w:rsidR="005E1E4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did not find any matching items, no items will be displayed </w:t>
            </w:r>
          </w:p>
        </w:tc>
      </w:tr>
    </w:tbl>
    <w:p w:rsidR="00A33F0B" w:rsidP="00A33F0B" w:rsidRDefault="00A33F0B" w14:paraId="61F6D965" w14:textId="5FB4168A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Pr="00A33F0B" w:rsidR="00902F07" w:rsidTr="00055C51" w14:paraId="719C6B76" w14:textId="77777777">
        <w:trPr>
          <w:trHeight w:val="407"/>
        </w:trPr>
        <w:tc>
          <w:tcPr>
            <w:tcW w:w="8216" w:type="dxa"/>
            <w:gridSpan w:val="2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30DB8C26" w14:textId="54E066C6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6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="005E1E47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Browse Items </w:t>
            </w:r>
          </w:p>
        </w:tc>
      </w:tr>
      <w:tr w:rsidRPr="00A33F0B" w:rsidR="00902F07" w:rsidTr="00055C51" w14:paraId="106A040A" w14:textId="77777777">
        <w:trPr>
          <w:trHeight w:val="407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18D39005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F62F3B" w14:paraId="0748D6ED" w14:textId="6DCC69AE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could browse our collections of items </w:t>
            </w:r>
          </w:p>
        </w:tc>
      </w:tr>
      <w:tr w:rsidRPr="00A33F0B" w:rsidR="00902F07" w:rsidTr="00055C51" w14:paraId="38CB569B" w14:textId="77777777">
        <w:trPr>
          <w:trHeight w:val="410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4E29A11D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F62F3B" w14:paraId="2E16B931" w14:textId="7198090B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 </w:t>
            </w:r>
          </w:p>
        </w:tc>
      </w:tr>
      <w:tr w:rsidRPr="00A33F0B" w:rsidR="00902F07" w:rsidTr="00055C51" w14:paraId="61B7517C" w14:textId="77777777">
        <w:trPr>
          <w:trHeight w:val="407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6BC64EEC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="00902F07" w:rsidP="00F62F3B" w:rsidRDefault="00E04D1E" w14:paraId="788CC58D" w14:textId="77777777">
            <w:pPr>
              <w:pStyle w:val="Table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system display items on the Home page</w:t>
            </w:r>
          </w:p>
          <w:p w:rsidRPr="00A33F0B" w:rsidR="00E04D1E" w:rsidP="00F62F3B" w:rsidRDefault="00E04D1E" w14:paraId="31CEB30A" w14:textId="09FFF621">
            <w:pPr>
              <w:pStyle w:val="Table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="000D3FA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filers items based on category or price </w:t>
            </w:r>
          </w:p>
        </w:tc>
      </w:tr>
      <w:tr w:rsidRPr="00A33F0B" w:rsidR="00902F07" w:rsidTr="00055C51" w14:paraId="1E3CFD6A" w14:textId="77777777">
        <w:trPr>
          <w:trHeight w:val="407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50BDED7E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0D3FAB" w14:paraId="214CE6BF" w14:textId="47FD7A5B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No alternative flow</w:t>
            </w:r>
          </w:p>
        </w:tc>
      </w:tr>
    </w:tbl>
    <w:p w:rsidR="00902F07" w:rsidP="00A33F0B" w:rsidRDefault="00902F07" w14:paraId="1D646DF8" w14:textId="77777777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Pr="00A33F0B" w:rsidR="00902F07" w:rsidTr="00055C51" w14:paraId="706C1246" w14:textId="77777777">
        <w:trPr>
          <w:trHeight w:val="407"/>
        </w:trPr>
        <w:tc>
          <w:tcPr>
            <w:tcW w:w="8216" w:type="dxa"/>
            <w:gridSpan w:val="2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282A0E1C" w14:textId="0D33BEEF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7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Pr="00A33F0B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 w:rsidR="00844510"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View Recommended Items </w:t>
            </w:r>
          </w:p>
        </w:tc>
      </w:tr>
      <w:tr w:rsidRPr="00A33F0B" w:rsidR="00902F07" w:rsidTr="00055C51" w14:paraId="7ABB7326" w14:textId="77777777">
        <w:trPr>
          <w:trHeight w:val="407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7D05F9EB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844510" w14:paraId="69519B30" w14:textId="47142753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system recommends items based on the users’ activities on the website </w:t>
            </w:r>
          </w:p>
        </w:tc>
      </w:tr>
      <w:tr w:rsidRPr="00A33F0B" w:rsidR="00902F07" w:rsidTr="00055C51" w14:paraId="1DE03A0D" w14:textId="77777777">
        <w:trPr>
          <w:trHeight w:val="410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043D7C88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844510" w14:paraId="45DF2D78" w14:textId="3DE5F96A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Customer</w:t>
            </w:r>
          </w:p>
        </w:tc>
      </w:tr>
      <w:tr w:rsidRPr="00A33F0B" w:rsidR="00902F07" w:rsidTr="00055C51" w14:paraId="08866B33" w14:textId="77777777">
        <w:trPr>
          <w:trHeight w:val="407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3E1FB5F3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 w:rsidRPr="00A33F0B"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="00902F07" w:rsidP="00B508A6" w:rsidRDefault="00B508A6" w14:paraId="28400B45" w14:textId="77777777">
            <w:pPr>
              <w:pStyle w:val="TableParagraph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systems display recommended items on the Home page</w:t>
            </w:r>
          </w:p>
          <w:p w:rsidRPr="00A33F0B" w:rsidR="00B508A6" w:rsidP="00B508A6" w:rsidRDefault="00B508A6" w14:paraId="61941214" w14:textId="7E799060">
            <w:pPr>
              <w:pStyle w:val="TableParagraph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="00F5528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chooses items based on interest </w:t>
            </w:r>
          </w:p>
        </w:tc>
      </w:tr>
      <w:tr w:rsidRPr="00A33F0B" w:rsidR="00902F07" w:rsidTr="00055C51" w14:paraId="55AD1906" w14:textId="77777777">
        <w:trPr>
          <w:trHeight w:val="407"/>
        </w:trPr>
        <w:tc>
          <w:tcPr>
            <w:tcW w:w="1559" w:type="dxa"/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902F07" w14:paraId="27CB4684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00A33F0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Mar>
              <w:left w:w="57" w:type="dxa"/>
              <w:right w:w="57" w:type="dxa"/>
            </w:tcMar>
            <w:vAlign w:val="center"/>
          </w:tcPr>
          <w:p w:rsidRPr="00A33F0B" w:rsidR="00902F07" w:rsidP="00055C51" w:rsidRDefault="00F55286" w14:paraId="3C5CF844" w14:textId="2B401AA4">
            <w:pPr>
              <w:pStyle w:val="TableParagraph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No alternative flow </w:t>
            </w:r>
          </w:p>
        </w:tc>
      </w:tr>
    </w:tbl>
    <w:p w:rsidR="00902F07" w:rsidP="00A33F0B" w:rsidRDefault="00902F07" w14:paraId="332B88C0" w14:textId="77777777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="00734714" w:rsidTr="00734714" w14:paraId="2BA3FD29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34714" w:rsidRDefault="00734714" w14:paraId="1FB98805" w14:textId="66868083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Add Item to Shopping Cart</w:t>
            </w:r>
          </w:p>
        </w:tc>
      </w:tr>
      <w:tr w:rsidR="00734714" w:rsidTr="00734714" w14:paraId="4941B7B7" w14:textId="77777777">
        <w:trPr>
          <w:trHeight w:val="407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34714" w:rsidRDefault="00734714" w14:paraId="4D33E376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34714" w:rsidRDefault="00CC3372" w14:paraId="5AAA1057" w14:textId="2771CBFC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Customers could add items to their shopping cart</w:t>
            </w:r>
          </w:p>
        </w:tc>
      </w:tr>
      <w:tr w:rsidR="00734714" w:rsidTr="00734714" w14:paraId="139AA88A" w14:textId="77777777">
        <w:trPr>
          <w:trHeight w:val="410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34714" w:rsidRDefault="00734714" w14:paraId="7931C6B6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34714" w:rsidRDefault="00CC3372" w14:paraId="05A12F27" w14:textId="431D57E1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 </w:t>
            </w:r>
          </w:p>
        </w:tc>
      </w:tr>
      <w:tr w:rsidR="00734714" w:rsidTr="00734714" w14:paraId="357B9797" w14:textId="77777777">
        <w:trPr>
          <w:trHeight w:val="407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34714" w:rsidRDefault="00734714" w14:paraId="2F40608B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34714" w:rsidP="00CC3372" w:rsidRDefault="00CC3372" w14:paraId="405E2854" w14:textId="77777777">
            <w:pPr>
              <w:pStyle w:val="TableParagraph"/>
              <w:numPr>
                <w:ilvl w:val="0"/>
                <w:numId w:val="25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navigates to the desired </w:t>
            </w:r>
            <w:r w:rsidR="006D61F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items </w:t>
            </w:r>
          </w:p>
          <w:p w:rsidR="006D61F7" w:rsidP="00CC3372" w:rsidRDefault="006D61F7" w14:paraId="31674B25" w14:textId="77777777">
            <w:pPr>
              <w:pStyle w:val="TableParagraph"/>
              <w:numPr>
                <w:ilvl w:val="0"/>
                <w:numId w:val="25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="00CE2CA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enters the wanted quantity </w:t>
            </w:r>
          </w:p>
          <w:p w:rsidR="00CE2CA7" w:rsidP="00CC3372" w:rsidRDefault="00CE2CA7" w14:paraId="53C486FE" w14:textId="53C705E9">
            <w:pPr>
              <w:pStyle w:val="TableParagraph"/>
              <w:numPr>
                <w:ilvl w:val="0"/>
                <w:numId w:val="25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customer adds the item to the shopping cart</w:t>
            </w:r>
          </w:p>
        </w:tc>
      </w:tr>
      <w:tr w:rsidR="00734714" w:rsidTr="00734714" w14:paraId="153EAAC0" w14:textId="77777777">
        <w:trPr>
          <w:trHeight w:val="407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34714" w:rsidRDefault="00734714" w14:paraId="6173431C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34714" w:rsidRDefault="00303B9C" w14:paraId="1DE27F69" w14:textId="0E59335F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In step 2 of the Main flow, if the item is out of stock, the system notifies the customer and shows similar items</w:t>
            </w:r>
          </w:p>
        </w:tc>
      </w:tr>
    </w:tbl>
    <w:p w:rsidR="00284A69" w:rsidP="00A33F0B" w:rsidRDefault="00284A69" w14:paraId="384A2645" w14:textId="77777777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Pr="00A33F0B" w:rsidR="00303B9C" w:rsidP="00A33F0B" w:rsidRDefault="00284A69" w14:paraId="4192FC8D" w14:textId="77777777">
      <w:pPr>
        <w:rPr>
          <w:rFonts w:asciiTheme="majorBidi" w:hAnsiTheme="majorBidi" w:cstheme="majorBidi"/>
          <w:color w:val="002060"/>
          <w:sz w:val="24"/>
          <w:szCs w:val="24"/>
        </w:rPr>
      </w:pPr>
      <w:r>
        <w:rPr>
          <w:rFonts w:asciiTheme="majorBidi" w:hAnsiTheme="majorBidi" w:cstheme="majorBidi"/>
          <w:color w:val="002060"/>
          <w:sz w:val="24"/>
          <w:szCs w:val="24"/>
        </w:rPr>
        <w:tab/>
      </w: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="00303B9C" w:rsidTr="005E06D6" w14:paraId="059EC82E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3B9C" w:rsidP="005E06D6" w:rsidRDefault="00303B9C" w14:paraId="3EEF83C4" w14:textId="4C4F970B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color w:val="00206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Add Item to Wish List</w:t>
            </w:r>
          </w:p>
        </w:tc>
      </w:tr>
      <w:tr w:rsidR="00303B9C" w:rsidTr="005E06D6" w14:paraId="2793FE87" w14:textId="77777777">
        <w:trPr>
          <w:trHeight w:val="407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3B9C" w:rsidP="005E06D6" w:rsidRDefault="00303B9C" w14:paraId="3772353F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03B9C" w:rsidP="005E06D6" w:rsidRDefault="00303B9C" w14:paraId="337195FE" w14:textId="3FB65E80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Customers could add items to their Wish list</w:t>
            </w:r>
          </w:p>
        </w:tc>
      </w:tr>
      <w:tr w:rsidR="00303B9C" w:rsidTr="005E06D6" w14:paraId="1F92792E" w14:textId="77777777">
        <w:trPr>
          <w:trHeight w:val="410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3B9C" w:rsidP="005E06D6" w:rsidRDefault="00303B9C" w14:paraId="73983EEE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03B9C" w:rsidP="005E06D6" w:rsidRDefault="00303B9C" w14:paraId="32B33203" w14:textId="77777777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 </w:t>
            </w:r>
          </w:p>
        </w:tc>
      </w:tr>
      <w:tr w:rsidR="00303B9C" w:rsidTr="005E06D6" w14:paraId="670AAE9B" w14:textId="77777777">
        <w:trPr>
          <w:trHeight w:val="407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3B9C" w:rsidP="005E06D6" w:rsidRDefault="00303B9C" w14:paraId="513F9641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03B9C" w:rsidP="00303B9C" w:rsidRDefault="00303B9C" w14:paraId="0F740C77" w14:textId="77777777">
            <w:pPr>
              <w:pStyle w:val="TableParagraph"/>
              <w:numPr>
                <w:ilvl w:val="0"/>
                <w:numId w:val="26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navigates to the desired items </w:t>
            </w:r>
          </w:p>
          <w:p w:rsidRPr="002D3CE5" w:rsidR="00303B9C" w:rsidP="002D3CE5" w:rsidRDefault="00303B9C" w14:paraId="405A6613" w14:textId="75B35CDE">
            <w:pPr>
              <w:pStyle w:val="TableParagraph"/>
              <w:numPr>
                <w:ilvl w:val="0"/>
                <w:numId w:val="26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="002D3CE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clicks on “add to wish list” </w:t>
            </w:r>
          </w:p>
        </w:tc>
      </w:tr>
      <w:tr w:rsidR="00303B9C" w:rsidTr="005E06D6" w14:paraId="666D9E3D" w14:textId="77777777">
        <w:trPr>
          <w:trHeight w:val="407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03B9C" w:rsidP="005E06D6" w:rsidRDefault="00303B9C" w14:paraId="1FD969FF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03B9C" w:rsidP="005E06D6" w:rsidRDefault="00303B9C" w14:paraId="72C40E83" w14:textId="7429F27B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2 of the Main flow, if </w:t>
            </w:r>
            <w:r w:rsidR="002D3CE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is not logged in, the system </w:t>
            </w:r>
            <w:r w:rsidR="00EC5DB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prompt the customer to log in before adding items to with list </w:t>
            </w:r>
          </w:p>
        </w:tc>
      </w:tr>
    </w:tbl>
    <w:p w:rsidR="00284A69" w:rsidP="00A33F0B" w:rsidRDefault="00284A69" w14:paraId="67D1DB38" w14:textId="084856A4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EC5DBB" w:rsidP="00A33F0B" w:rsidRDefault="00EC5DBB" w14:paraId="5A309217" w14:textId="14616542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EC5DBB" w:rsidP="00A33F0B" w:rsidRDefault="00EC5DBB" w14:paraId="777653D7" w14:textId="739D0E17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6657"/>
      </w:tblGrid>
      <w:tr w:rsidR="00EC5DBB" w:rsidTr="5FD695D2" w14:paraId="5FA8EF42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C5DBB" w:rsidP="005E06D6" w:rsidRDefault="6DA54F26" w14:paraId="0BB952C4" w14:textId="58C9D5AA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10</w:t>
            </w: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Pr="5FD695D2" w:rsidR="3663FD4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Add Payment Method</w:t>
            </w:r>
          </w:p>
        </w:tc>
      </w:tr>
      <w:tr w:rsidR="00EC5DBB" w:rsidTr="5FD695D2" w14:paraId="5E392D5C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C5DBB" w:rsidP="005E06D6" w:rsidRDefault="00EC5DBB" w14:paraId="6EEFB0CF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C5DBB" w:rsidP="005E06D6" w:rsidRDefault="58358D19" w14:paraId="7C5EDC5F" w14:textId="3409DB3F">
            <w:pPr>
              <w:pStyle w:val="TableParagraph"/>
              <w:spacing w:line="256" w:lineRule="auto"/>
              <w:ind w:left="0"/>
              <w:rPr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can add a payment </w:t>
            </w:r>
            <w:r w:rsidRPr="5FD695D2" w:rsidR="6CD18AC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method.</w:t>
            </w:r>
          </w:p>
        </w:tc>
      </w:tr>
      <w:tr w:rsidR="00EC5DBB" w:rsidTr="5FD695D2" w14:paraId="32B0D5A3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C5DBB" w:rsidP="005E06D6" w:rsidRDefault="00EC5DBB" w14:paraId="528DFE35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C5DBB" w:rsidP="005E06D6" w:rsidRDefault="1B6DEBD0" w14:paraId="2C5E24A7" w14:textId="2F9D4B43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Customer</w:t>
            </w:r>
          </w:p>
        </w:tc>
      </w:tr>
      <w:tr w:rsidR="00EC5DBB" w:rsidTr="5FD695D2" w14:paraId="6C861BE6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C5DBB" w:rsidP="005E06D6" w:rsidRDefault="00EC5DBB" w14:paraId="4500A62E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</w:t>
            </w:r>
            <w:r>
              <w:rPr>
                <w:rFonts w:asciiTheme="majorBidi" w:hAnsiTheme="majorBidi" w:cstheme="majorBidi"/>
                <w:color w:val="00206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C5DBB" w:rsidP="5FD695D2" w:rsidRDefault="5099E96C" w14:paraId="576FFA46" w14:textId="2137B9FB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1- The customer navigates to </w:t>
            </w:r>
            <w:r w:rsidRPr="5FD695D2" w:rsidR="0414758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payment method</w:t>
            </w:r>
          </w:p>
          <w:p w:rsidR="00EC5DBB" w:rsidP="5FD695D2" w:rsidRDefault="04147584" w14:paraId="2EF331E2" w14:textId="12576581">
            <w:pPr>
              <w:pStyle w:val="TableParagraph"/>
              <w:spacing w:line="256" w:lineRule="auto"/>
              <w:ind w:left="0"/>
              <w:rPr>
                <w:color w:val="002060"/>
                <w:sz w:val="24"/>
                <w:szCs w:val="24"/>
              </w:rPr>
            </w:pPr>
            <w:r w:rsidRPr="5FD695D2">
              <w:rPr>
                <w:color w:val="002060"/>
                <w:sz w:val="24"/>
                <w:szCs w:val="24"/>
              </w:rPr>
              <w:t xml:space="preserve"> 2- The customer chooses a payment method</w:t>
            </w:r>
          </w:p>
          <w:p w:rsidR="00EC5DBB" w:rsidP="00EC5DBB" w:rsidRDefault="04147584" w14:paraId="0B919ECF" w14:textId="3FA15782">
            <w:pPr>
              <w:pStyle w:val="TableParagraph"/>
              <w:spacing w:line="256" w:lineRule="auto"/>
              <w:ind w:left="0"/>
              <w:rPr>
                <w:color w:val="002060"/>
                <w:sz w:val="24"/>
                <w:szCs w:val="24"/>
              </w:rPr>
            </w:pPr>
            <w:r w:rsidRPr="5FD695D2">
              <w:rPr>
                <w:color w:val="002060"/>
                <w:sz w:val="24"/>
                <w:szCs w:val="24"/>
              </w:rPr>
              <w:t xml:space="preserve"> 3- The customer enters the card information </w:t>
            </w:r>
          </w:p>
        </w:tc>
      </w:tr>
      <w:tr w:rsidR="00EC5DBB" w:rsidTr="5FD695D2" w14:paraId="2755456D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C5DBB" w:rsidP="005E06D6" w:rsidRDefault="00EC5DBB" w14:paraId="6FE9494D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C5DBB" w:rsidP="005E06D6" w:rsidRDefault="00EC5DBB" w14:paraId="63AE0DD3" w14:textId="5DC2F18D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</w:tbl>
    <w:p w:rsidRPr="00A33F0B" w:rsidR="00EC5DBB" w:rsidP="00A33F0B" w:rsidRDefault="00EC5DBB" w14:paraId="6B328230" w14:textId="77777777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5FD695D2" w:rsidTr="5FD695D2" w14:paraId="32634D46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5FD695D2" w:rsidP="5FD695D2" w:rsidRDefault="5FD695D2" w14:paraId="6CA0EB95" w14:textId="5E1F9BC9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2348C67D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11</w:t>
            </w:r>
            <w:r w:rsidRPr="2348C67D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Pr="2348C67D" w:rsidR="37287F0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Track order</w:t>
            </w:r>
          </w:p>
        </w:tc>
      </w:tr>
      <w:tr w:rsidR="5FD695D2" w:rsidTr="5FD695D2" w14:paraId="34EF70C0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5FD695D2" w:rsidP="5FD695D2" w:rsidRDefault="5FD695D2" w14:paraId="404F5B35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5FD695D2" w:rsidP="5FD695D2" w:rsidRDefault="28FED00D" w14:paraId="7056D6B4" w14:textId="772B00A4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16C502A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Pr="793A25D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can track an </w:t>
            </w:r>
            <w:r w:rsidRPr="48EB9F0C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order</w:t>
            </w:r>
            <w:r w:rsidRPr="3B46EE0B" w:rsidR="6652FE6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, the </w:t>
            </w:r>
            <w:r w:rsidRPr="6B498D79" w:rsidR="6652FE6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system should </w:t>
            </w:r>
            <w:r w:rsidRPr="5A853523" w:rsidR="6652FE6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display the order tracking </w:t>
            </w:r>
            <w:r w:rsidRPr="07E1A992" w:rsidR="6652FE6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details</w:t>
            </w:r>
          </w:p>
        </w:tc>
      </w:tr>
      <w:tr w:rsidR="5FD695D2" w:rsidTr="5FD695D2" w14:paraId="2F2C43E4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5FD695D2" w:rsidP="5FD695D2" w:rsidRDefault="5FD695D2" w14:paraId="03F85CB4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5FD695D2" w:rsidP="5FD695D2" w:rsidRDefault="6DD0283F" w14:paraId="36CBB688" w14:textId="45E6EA49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A384C80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Customer</w:t>
            </w:r>
          </w:p>
        </w:tc>
      </w:tr>
      <w:tr w:rsidR="5FD695D2" w:rsidTr="5FD695D2" w14:paraId="511B26AA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5FD695D2" w:rsidP="5FD695D2" w:rsidRDefault="5FD695D2" w14:paraId="255F4C6B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5FD695D2" w:rsidP="002838DF" w:rsidRDefault="439F0BC8" w14:paraId="13D24F33" w14:textId="6F21607A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6516F0B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1- The </w:t>
            </w:r>
            <w:r w:rsidRPr="23C1AB5A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 </w:t>
            </w:r>
            <w:r w:rsidRPr="7C62B6C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goes to the tracking </w:t>
            </w:r>
            <w:r w:rsidRPr="6FF033E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page</w:t>
            </w:r>
          </w:p>
          <w:p w:rsidR="5FD695D2" w:rsidP="66569B05" w:rsidRDefault="439F0BC8" w14:paraId="0AFAC2E9" w14:textId="2159A95F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41B6F9D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2- The </w:t>
            </w:r>
            <w:r w:rsidRPr="6A75B17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customer </w:t>
            </w:r>
            <w:r w:rsidRPr="3494AED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enter</w:t>
            </w:r>
            <w:r w:rsidRPr="3494AED1" w:rsidR="3141AD6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</w:t>
            </w:r>
            <w:r w:rsidRPr="0E7660B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the tracking number</w:t>
            </w:r>
          </w:p>
          <w:p w:rsidR="5FD695D2" w:rsidP="37AC36CA" w:rsidRDefault="41381255" w14:paraId="54047D36" w14:textId="705BB3CD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63082FC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3- The backend </w:t>
            </w:r>
            <w:r w:rsidRPr="37AC36CA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checks</w:t>
            </w:r>
            <w:r w:rsidRPr="63082FC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for</w:t>
            </w:r>
            <w:r w:rsidRPr="63082FC6" w:rsidR="439F0BC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Pr="37AC36CA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tracking number</w:t>
            </w:r>
            <w:r w:rsidRPr="37AC36CA" w:rsidR="439F0BC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  <w:p w:rsidR="5FD695D2" w:rsidP="5FD695D2" w:rsidRDefault="34D55609" w14:paraId="31CF208E" w14:textId="1A3DFD93">
            <w:pPr>
              <w:pStyle w:val="TableParagraph"/>
              <w:spacing w:line="256" w:lineRule="auto"/>
              <w:ind w:left="0"/>
              <w:rPr>
                <w:color w:val="002060"/>
                <w:sz w:val="24"/>
                <w:szCs w:val="24"/>
              </w:rPr>
            </w:pPr>
            <w:r w:rsidRPr="37AC36CA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4- The order details shows up</w:t>
            </w:r>
          </w:p>
        </w:tc>
      </w:tr>
      <w:tr w:rsidR="5FD695D2" w:rsidTr="5FD695D2" w14:paraId="0234E51C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5FD695D2" w:rsidP="5FD695D2" w:rsidRDefault="5FD695D2" w14:paraId="0DCE4477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5FD695D2" w:rsidP="5FD695D2" w:rsidRDefault="4814F7D8" w14:paraId="0424EA77" w14:textId="1D4EDB91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0043B6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</w:t>
            </w:r>
            <w:r w:rsidRPr="37AC36CA" w:rsidR="305EB0A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3</w:t>
            </w:r>
            <w:r w:rsidRPr="30043B6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of the main flow , if the user provides an </w:t>
            </w:r>
            <w:r w:rsidRPr="4E8377C0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invalid tracking number the system </w:t>
            </w:r>
            <w:r w:rsidRPr="4E8377C0" w:rsidR="2AF5C9C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alerts the customer </w:t>
            </w:r>
            <w:r w:rsidRPr="673360AA" w:rsidR="2AF5C9C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to enter a </w:t>
            </w:r>
            <w:r w:rsidRPr="51F8878D" w:rsidR="2AF5C9C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correct </w:t>
            </w:r>
            <w:r w:rsidRPr="66569B05" w:rsidR="2AF5C9C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tracking number</w:t>
            </w:r>
          </w:p>
        </w:tc>
      </w:tr>
    </w:tbl>
    <w:p w:rsidR="03FA40AD" w:rsidRDefault="03FA40AD" w14:paraId="3542DED9" w14:textId="455B118C"/>
    <w:p w:rsidRPr="00A33F0B" w:rsidR="00284A69" w:rsidP="00A33F0B" w:rsidRDefault="00284A69" w14:paraId="2C1EF1AE" w14:textId="29A37023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002217E4" w:rsidTr="005E06D6" w14:paraId="18328FDF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5943C6E8" w14:textId="5E934A44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12</w:t>
            </w: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="0030177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Verify payment</w:t>
            </w:r>
          </w:p>
        </w:tc>
      </w:tr>
      <w:tr w:rsidR="002217E4" w:rsidTr="005E06D6" w14:paraId="6316DA58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66C60C77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362D4B" w14:paraId="56D922BF" w14:textId="1AA31206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After the customer </w:t>
            </w:r>
            <w:r w:rsidR="00836EF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makes a purchase, ou</w:t>
            </w:r>
            <w:r w:rsidR="00B9068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r</w:t>
            </w:r>
            <w:r w:rsidR="00836EF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system should</w:t>
            </w:r>
            <w:r w:rsidR="00B9068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ve</w:t>
            </w:r>
            <w:r w:rsidR="003B3D9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rify the payment with the bank</w:t>
            </w:r>
            <w:r w:rsidR="00836EF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  <w:tr w:rsidR="002217E4" w:rsidTr="005E06D6" w14:paraId="24C46EFF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7EC33D74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4969A6" w14:paraId="23198307" w14:textId="011279D7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Server</w:t>
            </w:r>
          </w:p>
        </w:tc>
      </w:tr>
      <w:tr w:rsidR="002217E4" w:rsidTr="005E06D6" w14:paraId="06821796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1EE3031B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4969A6" w:rsidRDefault="004969A6" w14:paraId="3710521C" w14:textId="7D80B4F6">
            <w:pPr>
              <w:pStyle w:val="TableParagraph"/>
              <w:numPr>
                <w:ilvl w:val="0"/>
                <w:numId w:val="31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="003B1FA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makes a purchase </w:t>
            </w:r>
          </w:p>
          <w:p w:rsidR="003B1FA8" w:rsidP="004969A6" w:rsidRDefault="003B1FA8" w14:paraId="67AF1AAE" w14:textId="1C243264">
            <w:pPr>
              <w:pStyle w:val="TableParagraph"/>
              <w:numPr>
                <w:ilvl w:val="0"/>
                <w:numId w:val="31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server sends </w:t>
            </w:r>
            <w:r w:rsidR="00FA69D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payment to the bank</w:t>
            </w:r>
          </w:p>
          <w:p w:rsidR="00FA69D6" w:rsidP="004969A6" w:rsidRDefault="00FA69D6" w14:paraId="166B6AF2" w14:textId="131CACC2">
            <w:pPr>
              <w:pStyle w:val="TableParagraph"/>
              <w:numPr>
                <w:ilvl w:val="0"/>
                <w:numId w:val="31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bank </w:t>
            </w:r>
            <w:r w:rsidR="0062002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checks</w:t>
            </w:r>
            <w:r w:rsidR="00D16D5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the payment</w:t>
            </w:r>
          </w:p>
          <w:p w:rsidR="00D16D52" w:rsidP="004969A6" w:rsidRDefault="00D16D52" w14:paraId="05FAEDD1" w14:textId="07C0B933">
            <w:pPr>
              <w:pStyle w:val="TableParagraph"/>
              <w:numPr>
                <w:ilvl w:val="0"/>
                <w:numId w:val="31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bank transf</w:t>
            </w:r>
            <w:r w:rsidR="0004112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er </w:t>
            </w:r>
            <w:r w:rsidR="00EB1C3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funds to the</w:t>
            </w:r>
            <w:r w:rsidR="0062002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server </w:t>
            </w:r>
            <w:r w:rsidR="00EB1C3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  <w:tr w:rsidR="002217E4" w:rsidTr="005E06D6" w14:paraId="553CC929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47CF92DC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620025" w14:paraId="0141D2B3" w14:textId="1C7EFBA1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3 of the Main flow, if the user’s balance in not enough for the payment, the bank rejects the </w:t>
            </w:r>
            <w:r w:rsidR="00F76D8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transaction</w:t>
            </w:r>
          </w:p>
        </w:tc>
      </w:tr>
    </w:tbl>
    <w:p w:rsidR="00A33F0B" w:rsidP="00A33F0B" w:rsidRDefault="00A33F0B" w14:paraId="55FED32E" w14:textId="77777777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002217E4" w:rsidTr="005E06D6" w14:paraId="11678D18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012206B2" w14:textId="56DA231E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13</w:t>
            </w: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="0033439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Check credentials </w:t>
            </w:r>
          </w:p>
        </w:tc>
      </w:tr>
      <w:tr w:rsidR="002217E4" w:rsidTr="005E06D6" w14:paraId="3F77FBA7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4C9C8E90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F31DA5" w14:paraId="2D15FC2C" w14:textId="51315476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When the customer logs in, the server checks the credentials to either app</w:t>
            </w:r>
            <w:r w:rsidR="001110B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rove or reject the log in attempt </w:t>
            </w:r>
          </w:p>
        </w:tc>
      </w:tr>
      <w:tr w:rsidR="002217E4" w:rsidTr="005E06D6" w14:paraId="0B15F2D8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78FDFD12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1110B1" w14:paraId="42E29FB6" w14:textId="5C16085D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Server </w:t>
            </w:r>
          </w:p>
        </w:tc>
      </w:tr>
      <w:tr w:rsidR="002217E4" w:rsidTr="005E06D6" w14:paraId="6E0B7D5F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64120742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1110B1" w:rsidRDefault="001110B1" w14:paraId="3ED9B21B" w14:textId="77777777">
            <w:pPr>
              <w:pStyle w:val="TableParagraph"/>
              <w:numPr>
                <w:ilvl w:val="0"/>
                <w:numId w:val="33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logs in </w:t>
            </w:r>
          </w:p>
          <w:p w:rsidR="001110B1" w:rsidP="001110B1" w:rsidRDefault="001110B1" w14:paraId="129F8C80" w14:textId="77777777">
            <w:pPr>
              <w:pStyle w:val="TableParagraph"/>
              <w:numPr>
                <w:ilvl w:val="0"/>
                <w:numId w:val="33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server checks the credentials entered by the user </w:t>
            </w:r>
          </w:p>
          <w:p w:rsidR="001110B1" w:rsidP="001110B1" w:rsidRDefault="00CE173A" w14:paraId="22AD510F" w14:textId="707C571F">
            <w:pPr>
              <w:pStyle w:val="TableParagraph"/>
              <w:numPr>
                <w:ilvl w:val="0"/>
                <w:numId w:val="33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serve</w:t>
            </w:r>
            <w:r w:rsidR="00911D2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r a</w:t>
            </w:r>
            <w:r w:rsidR="00405E3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llows the customer to log into the account </w:t>
            </w:r>
          </w:p>
        </w:tc>
      </w:tr>
      <w:tr w:rsidR="002217E4" w:rsidTr="005E06D6" w14:paraId="1BD842CA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49D585F2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405E38" w14:paraId="1F806610" w14:textId="7AF4BA6F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2 of the Main flow, if the credentials entered by the users are incorrect, the </w:t>
            </w:r>
            <w:r w:rsidR="002C146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server rejects the log in attempt </w:t>
            </w:r>
          </w:p>
        </w:tc>
      </w:tr>
    </w:tbl>
    <w:p w:rsidR="002217E4" w:rsidP="00A33F0B" w:rsidRDefault="002217E4" w14:paraId="7CFC9661" w14:textId="77777777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002217E4" w:rsidTr="005E06D6" w14:paraId="5E0959C4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71442341" w14:textId="773F3188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14</w:t>
            </w: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="002C146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="00591E4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Save </w:t>
            </w:r>
            <w:r w:rsidRPr="36BD6C05" w:rsidR="6C674B6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credentials</w:t>
            </w:r>
          </w:p>
        </w:tc>
      </w:tr>
      <w:tr w:rsidR="002217E4" w:rsidTr="005E06D6" w14:paraId="59D28643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27C59670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64899" w:rsidP="005E06D6" w:rsidRDefault="6D87014B" w14:paraId="5C432072" w14:textId="77777777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Once the customer signs up to the system , </w:t>
            </w:r>
            <w:r w:rsidRPr="36BD6C05" w:rsidR="6690B03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in the</w:t>
            </w: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backend store the provided data in the database</w:t>
            </w:r>
          </w:p>
          <w:p w:rsidR="002217E4" w:rsidP="005E06D6" w:rsidRDefault="00336850" w14:paraId="6228FF2F" w14:textId="61C4F6F6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After a customer </w:t>
            </w:r>
            <w:r w:rsidR="00C53B2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adds </w:t>
            </w:r>
          </w:p>
        </w:tc>
      </w:tr>
      <w:tr w:rsidR="002217E4" w:rsidTr="005E06D6" w14:paraId="46C7CEC9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7C75B085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7E279290" w14:paraId="4A01EC01" w14:textId="51E7A2EC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Server</w:t>
            </w:r>
          </w:p>
        </w:tc>
      </w:tr>
      <w:tr w:rsidR="002217E4" w:rsidTr="005E06D6" w14:paraId="03E63AFB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7A54C87D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36BD6C05" w:rsidRDefault="00464899" w14:paraId="7E6F7882" w14:textId="6ABCE803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1- The customer provides credentials</w:t>
            </w:r>
          </w:p>
          <w:p w:rsidR="002217E4" w:rsidP="005E06D6" w:rsidRDefault="00464899" w14:paraId="219C4A97" w14:textId="239B2FF5">
            <w:pPr>
              <w:pStyle w:val="TableParagraph"/>
              <w:spacing w:line="256" w:lineRule="auto"/>
              <w:ind w:left="0"/>
              <w:rPr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2-The Server takes the data and stores it in the database</w:t>
            </w:r>
          </w:p>
        </w:tc>
      </w:tr>
      <w:tr w:rsidR="002217E4" w:rsidTr="005E06D6" w14:paraId="54A91FD5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32716489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9F70FD1" w14:paraId="432A9BD5" w14:textId="0C4855D8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in step 1 of the main flow, if the credentials provided are already available in the database , aler</w:t>
            </w:r>
            <w:r w:rsidRPr="36BD6C05" w:rsidR="0046489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</w:t>
            </w: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the customer </w:t>
            </w:r>
          </w:p>
        </w:tc>
      </w:tr>
    </w:tbl>
    <w:p w:rsidR="002217E4" w:rsidP="00A33F0B" w:rsidRDefault="002217E4" w14:paraId="580C7728" w14:textId="77777777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002217E4" w:rsidTr="309E8CF3" w14:paraId="6526DE61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7F89D114" w14:textId="3EE456BB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15</w:t>
            </w: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="005E06D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Save </w:t>
            </w:r>
            <w:r w:rsidRPr="36BD6C05" w:rsidR="6E4AD0F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card details</w:t>
            </w:r>
          </w:p>
        </w:tc>
      </w:tr>
      <w:tr w:rsidR="002217E4" w:rsidTr="309E8CF3" w14:paraId="41D11DB7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1F2E21A8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64899" w:rsidP="005E06D6" w:rsidRDefault="5FB155C5" w14:paraId="45F56016" w14:textId="77777777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Save the card details</w:t>
            </w:r>
            <w:r w:rsidRPr="36BD6C05" w:rsidR="0F93B59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,</w:t>
            </w:r>
            <w:r w:rsidRPr="36BD6C05" w:rsidR="5C7A726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Pr="36BD6C05" w:rsidR="0F93B59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when a payment method is added , in</w:t>
            </w:r>
            <w:r w:rsidRPr="36BD6C05" w:rsidR="0F1A3830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the database</w:t>
            </w:r>
          </w:p>
          <w:p w:rsidR="002217E4" w:rsidP="005E06D6" w:rsidRDefault="005E06D6" w14:paraId="47CDEB85" w14:textId="16409088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After a customer makes a purchase, the systems saves it </w:t>
            </w:r>
          </w:p>
        </w:tc>
      </w:tr>
      <w:tr w:rsidR="002217E4" w:rsidTr="309E8CF3" w14:paraId="0C42C5D6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0E6DCB80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5E06D6" w14:paraId="2524B50F" w14:textId="1AA43ADF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Server </w:t>
            </w:r>
          </w:p>
        </w:tc>
      </w:tr>
      <w:tr w:rsidR="002217E4" w:rsidTr="309E8CF3" w14:paraId="2CA1C7B1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78AC5DDC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309E8CF3" w:rsidRDefault="2029921F" w14:paraId="6C8C1800" w14:textId="1E0BB056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</w:pPr>
            <w:r w:rsidRPr="309E8CF3" w:rsidR="0256609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1- </w:t>
            </w:r>
            <w:r w:rsidRPr="309E8CF3" w:rsidR="4C7426E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Pr="309E8CF3" w:rsidR="0256609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enters</w:t>
            </w:r>
          </w:p>
          <w:p w:rsidR="002217E4" w:rsidP="068F30D6" w:rsidRDefault="005E06D6" w14:paraId="7665A5DA" w14:textId="201E35AC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the </w:t>
            </w:r>
            <w:r w:rsidRPr="36BD6C05" w:rsidR="2029921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card information</w:t>
            </w:r>
          </w:p>
          <w:p w:rsidR="002217E4" w:rsidP="436CC67C" w:rsidRDefault="2029921F" w14:paraId="6B4AE8C5" w14:textId="732CC2FB">
            <w:pPr>
              <w:pStyle w:val="TableParagraph"/>
              <w:spacing w:line="256" w:lineRule="auto"/>
              <w:ind w:left="0"/>
              <w:rPr>
                <w:color w:val="002060"/>
                <w:sz w:val="24"/>
                <w:szCs w:val="24"/>
              </w:rPr>
            </w:pPr>
            <w:r w:rsidRPr="436CC67C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2- The server </w:t>
            </w:r>
            <w:r w:rsidRPr="436CC67C" w:rsidR="1707B49A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checks the information </w:t>
            </w:r>
          </w:p>
          <w:p w:rsidR="005E06D6" w:rsidP="309E8CF3" w:rsidRDefault="1707B49A" w14:paraId="0799A6D4" w14:textId="6C1E1A63">
            <w:pPr>
              <w:pStyle w:val="TableParagraph"/>
              <w:spacing w:line="256" w:lineRule="auto"/>
              <w:ind w:left="0"/>
              <w:rPr>
                <w:color w:val="002060"/>
                <w:sz w:val="24"/>
                <w:szCs w:val="24"/>
              </w:rPr>
            </w:pPr>
            <w:r w:rsidRPr="309E8CF3" w:rsidR="613E6F75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3- The server takes the inf</w:t>
            </w:r>
            <w:r w:rsidRPr="309E8CF3" w:rsidR="7795EFDC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or</w:t>
            </w:r>
            <w:r w:rsidRPr="309E8CF3" w:rsidR="613E6F75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mation of the card provided and stores it in the database </w:t>
            </w:r>
          </w:p>
        </w:tc>
      </w:tr>
      <w:tr w:rsidR="002217E4" w:rsidTr="309E8CF3" w14:paraId="4F078F4E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2217E4" w14:paraId="55769F60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217E4" w:rsidP="005E06D6" w:rsidRDefault="005E06D6" w14:paraId="42CD0A0E" w14:textId="33EE84E3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No alternative flow </w:t>
            </w:r>
          </w:p>
        </w:tc>
      </w:tr>
    </w:tbl>
    <w:p w:rsidRPr="00A33F0B" w:rsidR="002217E4" w:rsidP="00A33F0B" w:rsidRDefault="002217E4" w14:paraId="776BD9A7" w14:textId="77777777">
      <w:pPr>
        <w:rPr>
          <w:rFonts w:asciiTheme="majorBidi" w:hAnsiTheme="majorBidi" w:cstheme="majorBidi"/>
          <w:color w:val="002060"/>
          <w:sz w:val="24"/>
          <w:szCs w:val="24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36BD6C05" w:rsidTr="36BD6C05" w14:paraId="0409DCEC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6BD6C05" w:rsidP="36BD6C05" w:rsidRDefault="36BD6C05" w14:paraId="144C3EFB" w14:textId="03CF548D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16</w:t>
            </w: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 w:rsidR="007B149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Save purchase history </w:t>
            </w:r>
          </w:p>
        </w:tc>
      </w:tr>
      <w:tr w:rsidR="36BD6C05" w:rsidTr="36BD6C05" w14:paraId="20C40F68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6BD6C05" w:rsidP="36BD6C05" w:rsidRDefault="36BD6C05" w14:paraId="0D976E14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6BD6C05" w:rsidP="36BD6C05" w:rsidRDefault="004C58ED" w14:paraId="6F0BD411" w14:textId="44A12F7D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After a customer makes a purchase, the server saves it </w:t>
            </w:r>
          </w:p>
        </w:tc>
      </w:tr>
      <w:tr w:rsidR="36BD6C05" w:rsidTr="36BD6C05" w14:paraId="11821F3A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6BD6C05" w:rsidP="36BD6C05" w:rsidRDefault="36BD6C05" w14:paraId="537511F0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6BD6C05" w:rsidP="36BD6C05" w:rsidRDefault="004C58ED" w14:paraId="1A10BA88" w14:textId="41B07610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Server</w:t>
            </w:r>
          </w:p>
        </w:tc>
      </w:tr>
      <w:tr w:rsidR="36BD6C05" w:rsidTr="36BD6C05" w14:paraId="6AE823EF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6BD6C05" w:rsidP="36BD6C05" w:rsidRDefault="36BD6C05" w14:paraId="65D09D8E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05D3E" w:rsidP="32DEE985" w:rsidRDefault="0C2C552A" w14:paraId="4C72BE1C" w14:textId="29FEF71D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2DEE98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1- The customer makes a purchase </w:t>
            </w:r>
          </w:p>
          <w:p w:rsidR="00C05D3E" w:rsidP="32DEE985" w:rsidRDefault="0C2C552A" w14:paraId="037E7711" w14:textId="06BD0659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2DEE98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2- The server saves that purchase in the database</w:t>
            </w:r>
          </w:p>
        </w:tc>
      </w:tr>
      <w:tr w:rsidR="36BD6C05" w:rsidTr="36BD6C05" w14:paraId="7D19EC67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6BD6C05" w:rsidP="36BD6C05" w:rsidRDefault="36BD6C05" w14:paraId="6DCB76DD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6BD6C0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6BD6C05" w:rsidP="36BD6C05" w:rsidRDefault="00C05D3E" w14:paraId="40A76101" w14:textId="2FFA738C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No alternative flows</w:t>
            </w:r>
          </w:p>
        </w:tc>
      </w:tr>
    </w:tbl>
    <w:p w:rsidRPr="00A33F0B" w:rsidR="443F87B8" w:rsidP="068F30D6" w:rsidRDefault="443F87B8" w14:paraId="1F4DFEDB" w14:textId="23335B1E">
      <w:pPr>
        <w:rPr>
          <w:ins w:author="ALI HUSSEIN ALI ALABDRABALRASOL" w:date="2021-03-11T19:50:00Z" w:id="0"/>
          <w:color w:val="002060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7E320E32" w:rsidTr="309E8CF3" w14:paraId="4CBD0033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7E320E32" w:rsidP="7E320E32" w:rsidRDefault="7E320E32" w14:paraId="6546225A" w14:textId="2E2E9188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17</w:t>
            </w: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: </w:t>
            </w:r>
            <w:r w:rsidRPr="7E320E32" w:rsidR="42B64E6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Verify Transaction</w:t>
            </w:r>
          </w:p>
        </w:tc>
      </w:tr>
      <w:tr w:rsidR="7E320E32" w:rsidTr="309E8CF3" w14:paraId="3388ADCF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7E320E32" w:rsidP="7E320E32" w:rsidRDefault="7E320E32" w14:paraId="7C94B8BA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73D97E2" w:rsidP="7E320E32" w:rsidRDefault="073D97E2" w14:paraId="79C94EC5" w14:textId="53059556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bank receives the transaction from the server to verify it</w:t>
            </w:r>
          </w:p>
        </w:tc>
      </w:tr>
      <w:tr w:rsidR="7E320E32" w:rsidTr="309E8CF3" w14:paraId="7ECCC48D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7E320E32" w:rsidP="7E320E32" w:rsidRDefault="7E320E32" w14:paraId="1A6CDF9A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DA42E46" w:rsidP="7E320E32" w:rsidRDefault="0DA42E46" w14:paraId="0B64746C" w14:textId="4C26A6B5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Bank</w:t>
            </w:r>
            <w:r w:rsidRPr="7E320E32" w:rsid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  <w:tr w:rsidR="7E320E32" w:rsidTr="309E8CF3" w14:paraId="2F6990B7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7E320E32" w:rsidP="7E320E32" w:rsidRDefault="7E320E32" w14:paraId="625DBF8C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14E6D74A" w:rsidP="7E320E32" w:rsidRDefault="14E6D74A" w14:paraId="628078CE" w14:textId="44F91EAE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1- The server sends the transaction </w:t>
            </w:r>
            <w:r w:rsidRPr="5EAED02B" w:rsidR="5D05853C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information</w:t>
            </w:r>
            <w:r w:rsidRPr="5EAED02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to the bank</w:t>
            </w:r>
          </w:p>
          <w:p w:rsidR="14E6D74A" w:rsidP="179127C8" w:rsidRDefault="14E6D74A" w14:paraId="38180211" w14:textId="1756DD09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09E8CF3" w:rsidR="14E6D74A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2- the bank receives the transaction</w:t>
            </w:r>
            <w:r w:rsidRPr="309E8CF3" w:rsidR="1C7023AE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  <w:p w:rsidR="14E6D74A" w:rsidP="7E320E32" w:rsidRDefault="6642EA7A" w14:paraId="1080D9CA" w14:textId="34209822">
            <w:pPr>
              <w:pStyle w:val="TableParagraph"/>
              <w:spacing w:line="256" w:lineRule="auto"/>
              <w:ind w:left="0"/>
              <w:rPr>
                <w:color w:val="002060"/>
                <w:sz w:val="24"/>
                <w:szCs w:val="24"/>
              </w:rPr>
            </w:pPr>
            <w:r w:rsidRPr="309E8CF3" w:rsidR="1C7023AE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3- The bank sends the verification bank to the server</w:t>
            </w:r>
          </w:p>
        </w:tc>
      </w:tr>
      <w:tr w:rsidR="7E320E32" w:rsidTr="309E8CF3" w14:paraId="02BC890F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7E320E32" w:rsidP="7E320E32" w:rsidRDefault="7E320E32" w14:paraId="46B8253C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E320E3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7E320E32" w:rsidP="7E320E32" w:rsidRDefault="32F1E8F9" w14:paraId="5AB99272" w14:textId="7C247236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8735E9D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3 in the main flow, if the transaction is not verified by the bank </w:t>
            </w:r>
            <w:r w:rsidRPr="09088DE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, send an alert</w:t>
            </w:r>
          </w:p>
        </w:tc>
      </w:tr>
    </w:tbl>
    <w:p w:rsidR="004C58ED" w:rsidP="004C58ED" w:rsidRDefault="004C58ED" w14:paraId="58DD01F0" w14:textId="66991CA8">
      <w:pPr>
        <w:rPr>
          <w:color w:val="002060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00936568" w:rsidTr="002D06E9" w14:paraId="7B94652C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36568" w:rsidP="002D06E9" w:rsidRDefault="00936568" w14:paraId="3DC64D68" w14:textId="15D9CC2B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18</w:t>
            </w: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="00DA17E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Encrypt data </w:t>
            </w:r>
          </w:p>
        </w:tc>
      </w:tr>
      <w:tr w:rsidR="00936568" w:rsidTr="002D06E9" w14:paraId="550EFE88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36568" w:rsidP="002D06E9" w:rsidRDefault="00936568" w14:paraId="06FA3363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36568" w:rsidP="002D06E9" w:rsidRDefault="00B9753D" w14:paraId="49261561" w14:textId="1631534C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</w:t>
            </w:r>
            <w:r w:rsidR="00E6690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data must be encrypted before sending it on the network </w:t>
            </w:r>
            <w:r w:rsidR="0093656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  <w:tr w:rsidR="00936568" w:rsidTr="002D06E9" w14:paraId="1314C0FD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36568" w:rsidP="002D06E9" w:rsidRDefault="00936568" w14:paraId="3B478E82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36568" w:rsidP="002D06E9" w:rsidRDefault="009F4D1A" w14:paraId="4332E8AB" w14:textId="420926FC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System</w:t>
            </w:r>
          </w:p>
        </w:tc>
      </w:tr>
      <w:tr w:rsidR="00936568" w:rsidTr="002D06E9" w14:paraId="01E5B2BE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36568" w:rsidP="002D06E9" w:rsidRDefault="00936568" w14:paraId="1E3C6DB9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30FB9" w:rsidP="00067CCE" w:rsidRDefault="008E75BA" w14:paraId="7C2B2FF8" w14:textId="77777777">
            <w:pPr>
              <w:pStyle w:val="TableParagraph"/>
              <w:numPr>
                <w:ilvl w:val="0"/>
                <w:numId w:val="41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enters </w:t>
            </w:r>
            <w:r w:rsidR="00830FB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sensitive data </w:t>
            </w:r>
          </w:p>
          <w:p w:rsidRPr="001176FF" w:rsidR="00067CCE" w:rsidP="00067CCE" w:rsidRDefault="00067CCE" w14:paraId="27FF22C5" w14:textId="3A3C104D">
            <w:pPr>
              <w:pStyle w:val="TableParagraph"/>
              <w:numPr>
                <w:ilvl w:val="0"/>
                <w:numId w:val="41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system </w:t>
            </w:r>
            <w:r w:rsidR="007D62A0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encrypts that data</w:t>
            </w:r>
          </w:p>
        </w:tc>
      </w:tr>
      <w:tr w:rsidR="00936568" w:rsidTr="002D06E9" w14:paraId="63B34F96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36568" w:rsidP="002D06E9" w:rsidRDefault="00936568" w14:paraId="6406C7F6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36568" w:rsidP="002D06E9" w:rsidRDefault="007D62A0" w14:paraId="73321743" w14:textId="1C6EEDE9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No alternative flow </w:t>
            </w:r>
          </w:p>
        </w:tc>
      </w:tr>
    </w:tbl>
    <w:p w:rsidR="00DC2285" w:rsidP="004C58ED" w:rsidRDefault="00DC2285" w14:paraId="463470D6" w14:textId="66A1B192">
      <w:pPr>
        <w:rPr>
          <w:color w:val="002060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007D62A0" w:rsidTr="002D06E9" w14:paraId="5C75B0B5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D62A0" w:rsidP="002D06E9" w:rsidRDefault="007D62A0" w14:paraId="086D1971" w14:textId="72AC9C2D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19</w:t>
            </w: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="00FC3E3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Hash </w:t>
            </w:r>
            <w:r w:rsidR="007B5AD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card details</w:t>
            </w:r>
          </w:p>
        </w:tc>
      </w:tr>
      <w:tr w:rsidR="007D62A0" w:rsidTr="002D06E9" w14:paraId="07FFC6CA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D62A0" w:rsidP="002D06E9" w:rsidRDefault="007D62A0" w14:paraId="2A08F37C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D62A0" w:rsidP="002D06E9" w:rsidRDefault="007D62A0" w14:paraId="3471ACD2" w14:textId="40C2B64B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</w:t>
            </w:r>
            <w:r w:rsidR="00FC3E3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system must </w:t>
            </w:r>
            <w:r w:rsidR="00CB360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hash all users’ </w:t>
            </w:r>
            <w:r w:rsidR="007B5AD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card</w:t>
            </w:r>
            <w:r w:rsidR="009A42B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details</w:t>
            </w:r>
          </w:p>
        </w:tc>
      </w:tr>
      <w:tr w:rsidR="007D62A0" w:rsidTr="002D06E9" w14:paraId="05325674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D62A0" w:rsidP="002D06E9" w:rsidRDefault="007D62A0" w14:paraId="7A79E655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D62A0" w:rsidP="002D06E9" w:rsidRDefault="007D62A0" w14:paraId="31863880" w14:textId="77777777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System</w:t>
            </w:r>
          </w:p>
        </w:tc>
      </w:tr>
      <w:tr w:rsidR="007D62A0" w:rsidTr="002D06E9" w14:paraId="16ABC9E4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D62A0" w:rsidP="002D06E9" w:rsidRDefault="007D62A0" w14:paraId="772B4C58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D62A0" w:rsidP="007D62A0" w:rsidRDefault="007D62A0" w14:paraId="531CD29D" w14:textId="5CC35FBC">
            <w:pPr>
              <w:pStyle w:val="TableParagraph"/>
              <w:numPr>
                <w:ilvl w:val="0"/>
                <w:numId w:val="42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="00CB360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enters </w:t>
            </w:r>
            <w:r w:rsidR="009A42B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cards details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  <w:p w:rsidR="007D62A0" w:rsidP="007D62A0" w:rsidRDefault="007D62A0" w14:paraId="36A8D4A4" w14:textId="75EB1B78">
            <w:pPr>
              <w:pStyle w:val="TableParagraph"/>
              <w:numPr>
                <w:ilvl w:val="0"/>
                <w:numId w:val="42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</w:t>
            </w:r>
            <w:r w:rsidR="0054620C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system hashes the </w:t>
            </w:r>
            <w:r w:rsidR="009A42B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details</w:t>
            </w:r>
          </w:p>
          <w:p w:rsidRPr="001176FF" w:rsidR="001B25C6" w:rsidP="007D62A0" w:rsidRDefault="001B25C6" w14:paraId="13C8BA9D" w14:textId="61014467">
            <w:pPr>
              <w:pStyle w:val="TableParagraph"/>
              <w:numPr>
                <w:ilvl w:val="0"/>
                <w:numId w:val="42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</w:t>
            </w:r>
            <w:r w:rsidR="00EA019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hashed </w:t>
            </w:r>
            <w:r w:rsidR="009A42B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details are</w:t>
            </w:r>
            <w:r w:rsidR="00EA019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stored in the datab</w:t>
            </w:r>
            <w:r w:rsidR="008D69B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</w:t>
            </w:r>
            <w:r w:rsidR="00EA019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se</w:t>
            </w:r>
          </w:p>
        </w:tc>
      </w:tr>
      <w:tr w:rsidR="007D62A0" w:rsidTr="002D06E9" w14:paraId="3FD89B10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D62A0" w:rsidP="002D06E9" w:rsidRDefault="007D62A0" w14:paraId="576CF3C9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7D62A0" w:rsidP="002D06E9" w:rsidRDefault="007D62A0" w14:paraId="09D15C8F" w14:textId="77777777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No alternative flow </w:t>
            </w:r>
          </w:p>
        </w:tc>
      </w:tr>
    </w:tbl>
    <w:p w:rsidR="007D62A0" w:rsidP="004C58ED" w:rsidRDefault="007D62A0" w14:paraId="158CF227" w14:textId="77777777">
      <w:pPr>
        <w:rPr>
          <w:color w:val="002060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000A2BB8" w:rsidTr="002D06E9" w14:paraId="2BE6D64A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A2BB8" w:rsidP="002D06E9" w:rsidRDefault="000A2BB8" w14:paraId="65EC0E20" w14:textId="0BC52405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20</w:t>
            </w: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Check </w:t>
            </w:r>
            <w:r w:rsidR="000939D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user’s</w:t>
            </w:r>
            <w:r w:rsidR="00637A2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input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  <w:tr w:rsidR="000A2BB8" w:rsidTr="002D06E9" w14:paraId="27F10584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A2BB8" w:rsidP="002D06E9" w:rsidRDefault="000A2BB8" w14:paraId="51B7A79A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A2BB8" w:rsidP="002D06E9" w:rsidRDefault="00327D1C" w14:paraId="0DA5AD2B" w14:textId="177049CA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Users’</w:t>
            </w:r>
            <w:r w:rsidR="002E593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input must be checked </w:t>
            </w:r>
            <w:r w:rsidR="009A375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before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processing </w:t>
            </w:r>
            <w:r w:rsidR="009A375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="000A2BB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 </w:t>
            </w:r>
          </w:p>
        </w:tc>
      </w:tr>
      <w:tr w:rsidR="000A2BB8" w:rsidTr="002D06E9" w14:paraId="4583BE2A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A2BB8" w:rsidP="002D06E9" w:rsidRDefault="000A2BB8" w14:paraId="646D69F3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A2BB8" w:rsidP="002D06E9" w:rsidRDefault="000A2BB8" w14:paraId="548676AD" w14:textId="77777777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System</w:t>
            </w:r>
          </w:p>
        </w:tc>
      </w:tr>
      <w:tr w:rsidR="000A2BB8" w:rsidTr="002D06E9" w14:paraId="13AE9BD9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A2BB8" w:rsidP="002D06E9" w:rsidRDefault="000A2BB8" w14:paraId="6A2319A3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A2BB8" w:rsidP="000A2BB8" w:rsidRDefault="000A2BB8" w14:paraId="5F9B6DE3" w14:textId="34222E43">
            <w:pPr>
              <w:pStyle w:val="TableParagraph"/>
              <w:numPr>
                <w:ilvl w:val="0"/>
                <w:numId w:val="43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enters </w:t>
            </w:r>
            <w:r w:rsidR="00F5627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any data</w:t>
            </w:r>
          </w:p>
          <w:p w:rsidR="00F56277" w:rsidP="000A2BB8" w:rsidRDefault="000A2BB8" w14:paraId="25997389" w14:textId="776E6BD1">
            <w:pPr>
              <w:pStyle w:val="TableParagraph"/>
              <w:numPr>
                <w:ilvl w:val="0"/>
                <w:numId w:val="43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system</w:t>
            </w:r>
            <w:r w:rsidR="00F56277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checks the input </w:t>
            </w:r>
          </w:p>
          <w:p w:rsidRPr="001176FF" w:rsidR="000A2BB8" w:rsidP="000A2BB8" w:rsidRDefault="00F56277" w14:paraId="68D377FA" w14:textId="14F1DB22">
            <w:pPr>
              <w:pStyle w:val="TableParagraph"/>
              <w:numPr>
                <w:ilvl w:val="0"/>
                <w:numId w:val="43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system process that input  </w:t>
            </w:r>
          </w:p>
        </w:tc>
      </w:tr>
      <w:tr w:rsidR="000A2BB8" w:rsidTr="002D06E9" w14:paraId="6660A9B2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A2BB8" w:rsidP="002D06E9" w:rsidRDefault="000A2BB8" w14:paraId="2C9D8822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A2BB8" w:rsidP="002D06E9" w:rsidRDefault="00F56277" w14:paraId="327C51F3" w14:textId="4D5B1084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2 of the Main flow, if the input of the user is </w:t>
            </w:r>
            <w:r w:rsidR="0067704B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invalid, the system rejects the input </w:t>
            </w:r>
          </w:p>
        </w:tc>
      </w:tr>
    </w:tbl>
    <w:p w:rsidR="000A2BB8" w:rsidP="004C58ED" w:rsidRDefault="000A2BB8" w14:paraId="56CABC79" w14:textId="77777777">
      <w:pPr>
        <w:rPr>
          <w:color w:val="002060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008C243A" w:rsidTr="002D06E9" w14:paraId="7CEF8821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C243A" w:rsidP="002D06E9" w:rsidRDefault="008C243A" w14:paraId="488A4E6D" w14:textId="5DC31EFE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UC-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21</w:t>
            </w: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Multi-factor authentication   </w:t>
            </w:r>
          </w:p>
        </w:tc>
      </w:tr>
      <w:tr w:rsidR="008C243A" w:rsidTr="002D06E9" w14:paraId="192B5DD5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C243A" w:rsidP="002D06E9" w:rsidRDefault="008C243A" w14:paraId="0C4666B5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C243A" w:rsidP="002D06E9" w:rsidRDefault="008C243A" w14:paraId="03DEE607" w14:textId="16DA1704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system must use </w:t>
            </w:r>
            <w:r w:rsidR="00314B4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multi-factor authentication before </w:t>
            </w:r>
            <w:r w:rsidR="0043711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processing a purchase 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 </w:t>
            </w:r>
          </w:p>
        </w:tc>
      </w:tr>
      <w:tr w:rsidR="008C243A" w:rsidTr="002D06E9" w14:paraId="6AFEC47B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C243A" w:rsidP="002D06E9" w:rsidRDefault="008C243A" w14:paraId="2FBB6C34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C243A" w:rsidP="002D06E9" w:rsidRDefault="008C243A" w14:paraId="4432C6BB" w14:textId="77777777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System</w:t>
            </w:r>
          </w:p>
        </w:tc>
      </w:tr>
      <w:tr w:rsidR="008C243A" w:rsidTr="002D06E9" w14:paraId="51897985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C243A" w:rsidP="002D06E9" w:rsidRDefault="008C243A" w14:paraId="4AC486A3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C243A" w:rsidP="008C243A" w:rsidRDefault="008C243A" w14:paraId="706E010A" w14:textId="2749195B">
            <w:pPr>
              <w:pStyle w:val="TableParagraph"/>
              <w:numPr>
                <w:ilvl w:val="0"/>
                <w:numId w:val="44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customer </w:t>
            </w:r>
            <w:r w:rsidR="00D709B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check</w:t>
            </w:r>
            <w:r w:rsidR="00FB5A4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out </w:t>
            </w:r>
            <w:r w:rsidR="0054649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</w:t>
            </w:r>
            <w:r w:rsidR="00FB5A4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purchase </w:t>
            </w: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  <w:p w:rsidR="008C243A" w:rsidP="008C243A" w:rsidRDefault="008C243A" w14:paraId="09862C6A" w14:textId="166B8516">
            <w:pPr>
              <w:pStyle w:val="TableParagraph"/>
              <w:numPr>
                <w:ilvl w:val="0"/>
                <w:numId w:val="44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system </w:t>
            </w:r>
            <w:r w:rsidR="0054649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prompts the </w:t>
            </w:r>
            <w:r w:rsidR="005F062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user for the </w:t>
            </w:r>
            <w:r w:rsidR="001455E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card’s security code</w:t>
            </w:r>
          </w:p>
          <w:p w:rsidR="00885610" w:rsidP="00885610" w:rsidRDefault="00D97D73" w14:paraId="1D4214EA" w14:textId="4D6D6019">
            <w:pPr>
              <w:pStyle w:val="TableParagraph"/>
              <w:numPr>
                <w:ilvl w:val="0"/>
                <w:numId w:val="44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</w:t>
            </w:r>
            <w:r w:rsidR="00083864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system</w:t>
            </w:r>
            <w:r w:rsidR="0055662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sends a nonce</w:t>
            </w:r>
            <w:r w:rsidR="0017028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to the phone number associated with that </w:t>
            </w:r>
            <w:r w:rsidR="00885610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card</w:t>
            </w:r>
          </w:p>
          <w:p w:rsidRPr="00885610" w:rsidR="001455EF" w:rsidP="00885610" w:rsidRDefault="00885610" w14:paraId="472AD711" w14:textId="048CA536">
            <w:pPr>
              <w:pStyle w:val="TableParagraph"/>
              <w:numPr>
                <w:ilvl w:val="0"/>
                <w:numId w:val="44"/>
              </w:numPr>
              <w:spacing w:line="256" w:lineRule="auto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system </w:t>
            </w:r>
            <w:r w:rsidR="008D2EEC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verifies the checkout process</w:t>
            </w:r>
            <w:r w:rsidRPr="00885610" w:rsidR="0055662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  <w:tr w:rsidR="008C243A" w:rsidTr="002D06E9" w14:paraId="17248C68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C243A" w:rsidP="002D06E9" w:rsidRDefault="008C243A" w14:paraId="2207D50F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C243A" w:rsidP="002D06E9" w:rsidRDefault="008D2EEC" w14:paraId="21856FF3" w14:textId="479336F6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In step 3 of the </w:t>
            </w:r>
            <w:r w:rsidR="00A5728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flow, if the</w:t>
            </w:r>
            <w:r w:rsidR="008A637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customer fails to </w:t>
            </w:r>
            <w:r w:rsidR="002D06E9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enter the right nonce, the system will cancel the purchase</w:t>
            </w:r>
            <w:r w:rsidR="008C243A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</w:p>
        </w:tc>
      </w:tr>
    </w:tbl>
    <w:p w:rsidR="008C243A" w:rsidP="004C58ED" w:rsidRDefault="008C243A" w14:paraId="5B4D88EA" w14:textId="77777777">
      <w:pPr>
        <w:rPr>
          <w:color w:val="002060"/>
        </w:rPr>
      </w:pPr>
    </w:p>
    <w:p w:rsidR="007D62A0" w:rsidP="004C58ED" w:rsidRDefault="007D62A0" w14:paraId="3D6FE33B" w14:textId="77777777">
      <w:pPr>
        <w:rPr>
          <w:color w:val="002060"/>
        </w:rPr>
      </w:pPr>
    </w:p>
    <w:p w:rsidR="00936568" w:rsidP="004C58ED" w:rsidRDefault="6714643E" w14:paraId="11031195" w14:textId="3C79D1FA">
      <w:pPr>
        <w:rPr>
          <w:color w:val="002060"/>
        </w:rPr>
      </w:pPr>
      <w:r w:rsidRPr="7C23E3BE">
        <w:rPr>
          <w:color w:val="002060"/>
        </w:rPr>
        <w:t>Misuse case</w:t>
      </w: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00DC2285" w:rsidTr="309E8CF3" w14:paraId="57EA0539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DC2285" w:rsidP="002D06E9" w:rsidRDefault="00DC2285" w14:paraId="6AABB274" w14:textId="1DA99799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C23E3B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UC-01: </w:t>
            </w:r>
            <w:r w:rsidRPr="36D8578A" w:rsidR="1B9F873D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Steal </w:t>
            </w:r>
            <w:r w:rsidRPr="357B2524" w:rsidR="1B9F873D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Credentials</w:t>
            </w:r>
          </w:p>
        </w:tc>
      </w:tr>
      <w:tr w:rsidR="00DC2285" w:rsidTr="309E8CF3" w14:paraId="12AFDE7D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DC2285" w:rsidP="002D06E9" w:rsidRDefault="00DC2285" w14:paraId="47D749ED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DC2285" w:rsidP="002D06E9" w:rsidRDefault="7F03D1F7" w14:paraId="7A9A760E" w14:textId="191552BB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7FD88DA5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Pr="7FD88DA5" w:rsidR="58FE336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process used to steal credentials</w:t>
            </w:r>
            <w:r w:rsidRPr="62A93A4F" w:rsidR="18072C8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.</w:t>
            </w:r>
          </w:p>
        </w:tc>
      </w:tr>
      <w:tr w:rsidR="00DC2285" w:rsidTr="309E8CF3" w14:paraId="33212D15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DC2285" w:rsidP="002D06E9" w:rsidRDefault="00DC2285" w14:paraId="7FF72E5C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DC2285" w:rsidP="002D06E9" w:rsidRDefault="437AFF14" w14:paraId="48BA6E2A" w14:textId="0C5EF53F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6A65A25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Attacker</w:t>
            </w:r>
          </w:p>
        </w:tc>
      </w:tr>
      <w:tr w:rsidR="00DC2285" w:rsidTr="309E8CF3" w14:paraId="2EAC65AC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DC2285" w:rsidP="002D06E9" w:rsidRDefault="00DC2285" w14:paraId="1ACB40B8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D5035" w:rsidP="280BF5A8" w:rsidRDefault="398CE3A1" w14:paraId="4C9EFBBC" w14:textId="0BF822F4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20CE66CF">
              <w:rPr>
                <w:color w:val="002060"/>
                <w:sz w:val="24"/>
                <w:szCs w:val="24"/>
              </w:rPr>
              <w:t xml:space="preserve">1- The customer </w:t>
            </w:r>
            <w:r w:rsidRPr="31954FD6">
              <w:rPr>
                <w:color w:val="002060"/>
                <w:sz w:val="24"/>
                <w:szCs w:val="24"/>
              </w:rPr>
              <w:t xml:space="preserve">logs into the </w:t>
            </w:r>
            <w:r w:rsidRPr="240EF136">
              <w:rPr>
                <w:color w:val="002060"/>
                <w:sz w:val="24"/>
                <w:szCs w:val="24"/>
              </w:rPr>
              <w:t>system</w:t>
            </w:r>
          </w:p>
          <w:p w:rsidR="004D5035" w:rsidP="00A621A8" w:rsidRDefault="7B285551" w14:paraId="6E120E14" w14:textId="58102B4B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75437DFC">
              <w:rPr>
                <w:color w:val="002060"/>
                <w:sz w:val="24"/>
                <w:szCs w:val="24"/>
              </w:rPr>
              <w:t xml:space="preserve">2- The attacker </w:t>
            </w:r>
            <w:r w:rsidRPr="309E8CF3" w:rsidR="4FFC381D">
              <w:rPr>
                <w:color w:val="002060"/>
                <w:sz w:val="24"/>
                <w:szCs w:val="24"/>
              </w:rPr>
              <w:t xml:space="preserve">tries to </w:t>
            </w:r>
            <w:r w:rsidRPr="309E8CF3" w:rsidR="4FFC381D">
              <w:rPr>
                <w:color w:val="002060"/>
                <w:sz w:val="24"/>
                <w:szCs w:val="24"/>
              </w:rPr>
              <w:t>gather the credentials of the customer</w:t>
            </w:r>
          </w:p>
          <w:p w:rsidR="004D5035" w:rsidP="6A65A252" w:rsidRDefault="1984D077" w14:paraId="4C247BC0" w14:textId="2C6104DC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7B5C3987">
              <w:rPr>
                <w:color w:val="002060"/>
                <w:sz w:val="24"/>
                <w:szCs w:val="24"/>
              </w:rPr>
              <w:t>3- The attacker steals</w:t>
            </w:r>
            <w:r w:rsidRPr="309E8CF3" w:rsidR="7B5C3987">
              <w:rPr>
                <w:color w:val="002060"/>
                <w:sz w:val="24"/>
                <w:szCs w:val="24"/>
              </w:rPr>
              <w:t xml:space="preserve"> the </w:t>
            </w:r>
            <w:r w:rsidRPr="309E8CF3" w:rsidR="7B5C3987">
              <w:rPr>
                <w:color w:val="002060"/>
                <w:sz w:val="24"/>
                <w:szCs w:val="24"/>
              </w:rPr>
              <w:t>credentials and can use it</w:t>
            </w:r>
            <w:r w:rsidRPr="309E8CF3" w:rsidR="6DA4A164">
              <w:rPr>
                <w:color w:val="002060"/>
                <w:sz w:val="24"/>
                <w:szCs w:val="24"/>
              </w:rPr>
              <w:t xml:space="preserve"> in the system or can use it </w:t>
            </w:r>
          </w:p>
        </w:tc>
      </w:tr>
      <w:tr w:rsidR="00DC2285" w:rsidTr="309E8CF3" w14:paraId="6DA7376F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DC2285" w:rsidP="002D06E9" w:rsidRDefault="00DC2285" w14:paraId="26C537B3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5FD695D2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DC2285" w:rsidP="002D06E9" w:rsidRDefault="00DC2285" w14:paraId="76F69B0D" w14:textId="329C5EBD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0615B141" w:rsidTr="309E8CF3" w14:paraId="4A998A4F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615B141" w:rsidP="0615B141" w:rsidRDefault="7E988DAB" w14:paraId="49C5AD0D" w14:textId="197E060D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67F549EC">
              <w:rPr>
                <w:color w:val="002060"/>
                <w:sz w:val="24"/>
                <w:szCs w:val="24"/>
              </w:rPr>
              <w:t>Mitigation Points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615B141" w:rsidP="0615B141" w:rsidRDefault="0A16D78A" w14:paraId="6A1E45BF" w14:textId="402504B8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7C739D03">
              <w:rPr>
                <w:color w:val="002060"/>
                <w:sz w:val="24"/>
                <w:szCs w:val="24"/>
              </w:rPr>
              <w:t xml:space="preserve">Provide an </w:t>
            </w:r>
            <w:r w:rsidRPr="309E8CF3" w:rsidR="227D7FB2">
              <w:rPr>
                <w:color w:val="002060"/>
                <w:sz w:val="24"/>
                <w:szCs w:val="24"/>
              </w:rPr>
              <w:t>encryption</w:t>
            </w:r>
            <w:r w:rsidRPr="309E8CF3" w:rsidR="7C739D03">
              <w:rPr>
                <w:color w:val="002060"/>
                <w:sz w:val="24"/>
                <w:szCs w:val="24"/>
              </w:rPr>
              <w:t xml:space="preserve"> mechanism</w:t>
            </w:r>
          </w:p>
        </w:tc>
      </w:tr>
      <w:tr w:rsidR="1B531B0F" w:rsidTr="309E8CF3" w14:paraId="06FDC6DA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1B531B0F" w:rsidP="1B531B0F" w:rsidRDefault="7E988DAB" w14:paraId="2F909FA8" w14:textId="0211AD88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67F549EC">
              <w:rPr>
                <w:color w:val="002060"/>
                <w:sz w:val="24"/>
                <w:szCs w:val="24"/>
              </w:rPr>
              <w:t>Triggers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1B531B0F" w:rsidP="1B531B0F" w:rsidRDefault="3B82F590" w14:paraId="2F307A83" w14:textId="44E2E5C7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132E5C06">
              <w:rPr>
                <w:color w:val="002060"/>
                <w:sz w:val="24"/>
                <w:szCs w:val="24"/>
              </w:rPr>
              <w:t>Always true, it can happen at any time</w:t>
            </w:r>
          </w:p>
        </w:tc>
      </w:tr>
      <w:tr w:rsidR="1B531B0F" w:rsidTr="309E8CF3" w14:paraId="235859B5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1B531B0F" w:rsidP="1B531B0F" w:rsidRDefault="7E988DAB" w14:paraId="68F40C3C" w14:textId="173CD3F0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67F549EC">
              <w:rPr>
                <w:color w:val="002060"/>
                <w:sz w:val="24"/>
                <w:szCs w:val="24"/>
              </w:rPr>
              <w:t>Assumptions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1B531B0F" w:rsidP="1B531B0F" w:rsidRDefault="140ABDD7" w14:paraId="2319DF59" w14:textId="1904378A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254A7595">
              <w:rPr>
                <w:color w:val="002060"/>
                <w:sz w:val="24"/>
                <w:szCs w:val="24"/>
              </w:rPr>
              <w:t xml:space="preserve">The system does not have </w:t>
            </w:r>
            <w:r w:rsidRPr="309E8CF3" w:rsidR="254A7595">
              <w:rPr>
                <w:color w:val="002060"/>
                <w:sz w:val="24"/>
                <w:szCs w:val="24"/>
              </w:rPr>
              <w:t xml:space="preserve">an </w:t>
            </w:r>
            <w:r w:rsidRPr="309E8CF3" w:rsidR="3A912201">
              <w:rPr>
                <w:color w:val="002060"/>
                <w:sz w:val="24"/>
                <w:szCs w:val="24"/>
              </w:rPr>
              <w:t>encryption</w:t>
            </w:r>
            <w:r w:rsidRPr="309E8CF3" w:rsidR="254A7595">
              <w:rPr>
                <w:color w:val="002060"/>
                <w:sz w:val="24"/>
                <w:szCs w:val="24"/>
              </w:rPr>
              <w:t xml:space="preserve"> mechanism</w:t>
            </w:r>
          </w:p>
        </w:tc>
      </w:tr>
    </w:tbl>
    <w:p w:rsidR="00DC2285" w:rsidP="004C58ED" w:rsidRDefault="00DC2285" w14:paraId="0C9F8461" w14:textId="1347CD59">
      <w:pPr>
        <w:rPr>
          <w:color w:val="002060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6B87F65E" w:rsidTr="309E8CF3" w14:paraId="5A1845D3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309E8CF3" w:rsidRDefault="3DE68B01" w14:paraId="681BD7E1" w14:textId="29AC6DF3">
            <w:pPr>
              <w:pStyle w:val="TableParagraph"/>
              <w:spacing w:line="223" w:lineRule="exact"/>
              <w:ind w:left="0"/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</w:pPr>
            <w:r w:rsidRPr="309E8CF3" w:rsidR="3DE68B0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Pr="309E8CF3" w:rsidR="127BE74A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2</w:t>
            </w:r>
            <w:r w:rsidRPr="309E8CF3" w:rsidR="3DE68B0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: </w:t>
            </w:r>
            <w:r w:rsidRPr="309E8CF3" w:rsidR="64396228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Steal Card Details</w:t>
            </w:r>
          </w:p>
        </w:tc>
      </w:tr>
      <w:tr w:rsidR="6B87F65E" w:rsidTr="309E8CF3" w14:paraId="6470F6C0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0F957558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6B87F65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626DA4EC" w14:textId="6F0174D6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42B5CE3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Pr="42B5CE3F" w:rsidR="10140CDF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The process used by the attacker to steal card details</w:t>
            </w:r>
          </w:p>
        </w:tc>
      </w:tr>
      <w:tr w:rsidR="6B87F65E" w:rsidTr="309E8CF3" w14:paraId="254CC7E4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5E0A0285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6B87F65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53B43F35" w14:textId="0C5EF53F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6B87F65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Attacker</w:t>
            </w:r>
          </w:p>
        </w:tc>
      </w:tr>
      <w:tr w:rsidR="6B87F65E" w:rsidTr="309E8CF3" w14:paraId="356AD506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40A71BD4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6B87F65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526FCBF6" w:rsidRDefault="6ADEC3D7" w14:paraId="136F9F78" w14:textId="6E9E195C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23EAAA88">
              <w:rPr>
                <w:color w:val="002060"/>
                <w:sz w:val="24"/>
                <w:szCs w:val="24"/>
              </w:rPr>
              <w:t xml:space="preserve">1- the customer enters the </w:t>
            </w:r>
            <w:r w:rsidRPr="1D838860">
              <w:rPr>
                <w:color w:val="002060"/>
                <w:sz w:val="24"/>
                <w:szCs w:val="24"/>
              </w:rPr>
              <w:t xml:space="preserve">information of </w:t>
            </w:r>
            <w:r w:rsidRPr="526FCBF6">
              <w:rPr>
                <w:color w:val="002060"/>
                <w:sz w:val="24"/>
                <w:szCs w:val="24"/>
              </w:rPr>
              <w:t>a card</w:t>
            </w:r>
          </w:p>
          <w:p w:rsidR="6B87F65E" w:rsidP="002D06E9" w:rsidRDefault="6ADEC3D7" w14:paraId="3F52D104" w14:textId="1B6CEDD6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6ADEC3D7">
              <w:rPr>
                <w:color w:val="002060"/>
                <w:sz w:val="24"/>
                <w:szCs w:val="24"/>
              </w:rPr>
              <w:t xml:space="preserve">2- the attacker </w:t>
            </w:r>
            <w:r w:rsidRPr="309E8CF3" w:rsidR="6ADEC3D7">
              <w:rPr>
                <w:color w:val="002060"/>
                <w:sz w:val="24"/>
                <w:szCs w:val="24"/>
              </w:rPr>
              <w:t xml:space="preserve">tries to take </w:t>
            </w:r>
            <w:r w:rsidRPr="309E8CF3" w:rsidR="6ADEC3D7">
              <w:rPr>
                <w:color w:val="002060"/>
                <w:sz w:val="24"/>
                <w:szCs w:val="24"/>
              </w:rPr>
              <w:t>the information of the card</w:t>
            </w:r>
          </w:p>
          <w:p w:rsidR="6B87F65E" w:rsidP="6B87F65E" w:rsidRDefault="6ADEC3D7" w14:paraId="7B375D8B" w14:textId="76243A1F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60323637">
              <w:rPr>
                <w:color w:val="002060"/>
                <w:sz w:val="24"/>
                <w:szCs w:val="24"/>
              </w:rPr>
              <w:t>3</w:t>
            </w:r>
            <w:r w:rsidRPr="309E8CF3" w:rsidR="6ADEC3D7">
              <w:rPr>
                <w:color w:val="002060"/>
                <w:sz w:val="24"/>
                <w:szCs w:val="24"/>
              </w:rPr>
              <w:t xml:space="preserve">- the attacker </w:t>
            </w:r>
            <w:r w:rsidRPr="309E8CF3" w:rsidR="223911C5">
              <w:rPr>
                <w:color w:val="002060"/>
                <w:sz w:val="24"/>
                <w:szCs w:val="24"/>
              </w:rPr>
              <w:t>steals the card</w:t>
            </w:r>
            <w:r w:rsidRPr="309E8CF3" w:rsidR="6ADEC3D7">
              <w:rPr>
                <w:color w:val="002060"/>
                <w:sz w:val="24"/>
                <w:szCs w:val="24"/>
              </w:rPr>
              <w:t xml:space="preserve"> </w:t>
            </w:r>
            <w:r w:rsidRPr="309E8CF3" w:rsidR="223911C5">
              <w:rPr>
                <w:color w:val="002060"/>
                <w:sz w:val="24"/>
                <w:szCs w:val="24"/>
              </w:rPr>
              <w:t>and</w:t>
            </w:r>
            <w:r w:rsidRPr="309E8CF3" w:rsidR="6ADEC3D7">
              <w:rPr>
                <w:color w:val="002060"/>
                <w:sz w:val="24"/>
                <w:szCs w:val="24"/>
              </w:rPr>
              <w:t xml:space="preserve"> </w:t>
            </w:r>
            <w:r w:rsidRPr="309E8CF3" w:rsidR="6ADEC3D7">
              <w:rPr>
                <w:color w:val="002060"/>
                <w:sz w:val="24"/>
                <w:szCs w:val="24"/>
              </w:rPr>
              <w:t xml:space="preserve">can use </w:t>
            </w:r>
            <w:r w:rsidRPr="309E8CF3" w:rsidR="25FFE8E5">
              <w:rPr>
                <w:color w:val="002060"/>
                <w:sz w:val="24"/>
                <w:szCs w:val="24"/>
              </w:rPr>
              <w:t>it</w:t>
            </w:r>
          </w:p>
        </w:tc>
      </w:tr>
      <w:tr w:rsidR="6B87F65E" w:rsidTr="309E8CF3" w14:paraId="75DB945E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37376711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6B87F65E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03AF180D" w14:textId="329C5EBD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6B87F65E" w:rsidTr="309E8CF3" w14:paraId="41413133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29AD5A1E" w14:textId="197E060D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6B87F65E">
              <w:rPr>
                <w:color w:val="002060"/>
                <w:sz w:val="24"/>
                <w:szCs w:val="24"/>
              </w:rPr>
              <w:t>Mitigation Points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3F488432" w14:paraId="3B209F14" w14:textId="17BC7D20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3F488432">
              <w:rPr>
                <w:color w:val="002060"/>
                <w:sz w:val="24"/>
                <w:szCs w:val="24"/>
              </w:rPr>
              <w:t>Use a hashing function to hash the details of the</w:t>
            </w:r>
            <w:r w:rsidRPr="309E8CF3" w:rsidR="3F488432">
              <w:rPr>
                <w:color w:val="002060"/>
                <w:sz w:val="24"/>
                <w:szCs w:val="24"/>
              </w:rPr>
              <w:t xml:space="preserve"> cards</w:t>
            </w:r>
          </w:p>
        </w:tc>
      </w:tr>
      <w:tr w:rsidR="6B87F65E" w:rsidTr="309E8CF3" w14:paraId="322ED79E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04479A77" w14:textId="0211AD88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6B87F65E">
              <w:rPr>
                <w:color w:val="002060"/>
                <w:sz w:val="24"/>
                <w:szCs w:val="24"/>
              </w:rPr>
              <w:t>Triggers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1A204F4E" w14:paraId="24BB2BEF" w14:textId="747221CD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1A204F4E">
              <w:rPr>
                <w:color w:val="002060"/>
                <w:sz w:val="24"/>
                <w:szCs w:val="24"/>
              </w:rPr>
              <w:t>Always true, it can happen at any time</w:t>
            </w:r>
          </w:p>
        </w:tc>
      </w:tr>
      <w:tr w:rsidR="6B87F65E" w:rsidTr="309E8CF3" w14:paraId="3FB9C413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6B87F65E" w14:paraId="5C580030" w14:textId="173CD3F0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6B87F65E">
              <w:rPr>
                <w:color w:val="002060"/>
                <w:sz w:val="24"/>
                <w:szCs w:val="24"/>
              </w:rPr>
              <w:t>Assumptions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6B87F65E" w:rsidP="6B87F65E" w:rsidRDefault="2BA2AF9B" w14:paraId="3EFC1E28" w14:textId="0DAE686D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2BA2AF9B">
              <w:rPr>
                <w:color w:val="002060"/>
                <w:sz w:val="24"/>
                <w:szCs w:val="24"/>
              </w:rPr>
              <w:t xml:space="preserve">The system does not </w:t>
            </w:r>
            <w:r w:rsidRPr="309E8CF3" w:rsidR="33A7DBF9">
              <w:rPr>
                <w:color w:val="002060"/>
                <w:sz w:val="24"/>
                <w:szCs w:val="24"/>
              </w:rPr>
              <w:t>provide a hashing mechanism to hash details</w:t>
            </w:r>
          </w:p>
        </w:tc>
      </w:tr>
    </w:tbl>
    <w:p w:rsidR="6B87F65E" w:rsidP="6B87F65E" w:rsidRDefault="6B87F65E" w14:paraId="64CC5B34" w14:textId="294F95CC">
      <w:pPr>
        <w:rPr>
          <w:color w:val="002060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3DE68B01" w:rsidTr="309E8CF3" w14:paraId="2F9DDE97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09E8CF3" w:rsidRDefault="3DE68B01" w14:paraId="2C94C169" w14:textId="1AC71205">
            <w:pPr>
              <w:pStyle w:val="TableParagraph"/>
              <w:spacing w:line="223" w:lineRule="exact"/>
              <w:ind w:left="0"/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</w:pPr>
            <w:r w:rsidRPr="309E8CF3" w:rsidR="3DE68B0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Pr="309E8CF3" w:rsidR="0612E13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3</w:t>
            </w:r>
            <w:r w:rsidRPr="309E8CF3" w:rsidR="3DE68B0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: </w:t>
            </w:r>
            <w:r w:rsidRPr="309E8CF3" w:rsidR="00600BCC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Make </w:t>
            </w:r>
            <w:r w:rsidRPr="309E8CF3" w:rsidR="157D856F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a </w:t>
            </w:r>
            <w:r w:rsidRPr="309E8CF3" w:rsidR="157D856F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purchase </w:t>
            </w:r>
          </w:p>
        </w:tc>
      </w:tr>
      <w:tr w:rsidR="3DE68B01" w:rsidTr="309E8CF3" w14:paraId="46C966D7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611901BD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608F6031" w14:textId="49511DDF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F23FFA8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Pr="3F23FFA8" w:rsidR="1D1BED5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The </w:t>
            </w:r>
            <w:r w:rsidRPr="3F23FFA8" w:rsidR="3EA161A3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attacker </w:t>
            </w:r>
            <w:r w:rsidRPr="3F23FFA8" w:rsidR="63E82EC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makes a </w:t>
            </w:r>
            <w:r w:rsidRPr="1F54DA46" w:rsidR="63E82EC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 xml:space="preserve">purchase in </w:t>
            </w:r>
            <w:r w:rsidRPr="2E0AD652" w:rsidR="63E82EC6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behalf of the customer without his knowledge</w:t>
            </w:r>
          </w:p>
        </w:tc>
      </w:tr>
      <w:tr w:rsidR="3DE68B01" w:rsidTr="309E8CF3" w14:paraId="43A030C3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3D402237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64133F59" w14:textId="0C5EF53F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Attacker</w:t>
            </w:r>
          </w:p>
        </w:tc>
      </w:tr>
      <w:tr w:rsidR="3DE68B01" w:rsidTr="309E8CF3" w14:paraId="7EBE1BEB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70599923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4B6FDDFE" w:rsidRDefault="439A5D1F" w14:paraId="33C3237F" w14:textId="2F4B3EEB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468639D6">
              <w:rPr>
                <w:color w:val="002060"/>
                <w:sz w:val="24"/>
                <w:szCs w:val="24"/>
              </w:rPr>
              <w:t xml:space="preserve">1- the attacker gets the card details of a </w:t>
            </w:r>
            <w:r w:rsidRPr="4B6FDDFE">
              <w:rPr>
                <w:color w:val="002060"/>
                <w:sz w:val="24"/>
                <w:szCs w:val="24"/>
              </w:rPr>
              <w:t>customer</w:t>
            </w:r>
          </w:p>
          <w:p w:rsidR="3DE68B01" w:rsidP="21C71758" w:rsidRDefault="439A5D1F" w14:paraId="75B2C6AA" w14:textId="140CAE47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439A5D1F">
              <w:rPr>
                <w:color w:val="002060"/>
                <w:sz w:val="24"/>
                <w:szCs w:val="24"/>
              </w:rPr>
              <w:t>2</w:t>
            </w:r>
            <w:r w:rsidRPr="309E8CF3" w:rsidR="439A5D1F">
              <w:rPr>
                <w:color w:val="002060"/>
                <w:sz w:val="24"/>
                <w:szCs w:val="24"/>
              </w:rPr>
              <w:t xml:space="preserve">- the attacker </w:t>
            </w:r>
            <w:r w:rsidRPr="309E8CF3" w:rsidR="439A5D1F">
              <w:rPr>
                <w:color w:val="002060"/>
                <w:sz w:val="24"/>
                <w:szCs w:val="24"/>
              </w:rPr>
              <w:t>adds some items</w:t>
            </w:r>
          </w:p>
          <w:p w:rsidR="3DE68B01" w:rsidP="6C8F83DE" w:rsidRDefault="439A5D1F" w14:paraId="0B4871B2" w14:textId="013D92F1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439A5D1F">
              <w:rPr>
                <w:color w:val="002060"/>
                <w:sz w:val="24"/>
                <w:szCs w:val="24"/>
              </w:rPr>
              <w:t xml:space="preserve">3- the attacker </w:t>
            </w:r>
            <w:r w:rsidRPr="309E8CF3" w:rsidR="439A5D1F">
              <w:rPr>
                <w:color w:val="002060"/>
                <w:sz w:val="24"/>
                <w:szCs w:val="24"/>
              </w:rPr>
              <w:t>proceeds</w:t>
            </w:r>
            <w:r w:rsidRPr="309E8CF3" w:rsidR="439A5D1F">
              <w:rPr>
                <w:color w:val="002060"/>
                <w:sz w:val="24"/>
                <w:szCs w:val="24"/>
              </w:rPr>
              <w:t xml:space="preserve"> to </w:t>
            </w:r>
            <w:r w:rsidRPr="309E8CF3" w:rsidR="439A5D1F">
              <w:rPr>
                <w:color w:val="002060"/>
                <w:sz w:val="24"/>
                <w:szCs w:val="24"/>
              </w:rPr>
              <w:t>checkout</w:t>
            </w:r>
          </w:p>
          <w:p w:rsidR="3DE68B01" w:rsidP="3DE68B01" w:rsidRDefault="439A5D1F" w14:paraId="7A5306E4" w14:textId="7A31EF07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439A5D1F">
              <w:rPr>
                <w:color w:val="002060"/>
                <w:sz w:val="24"/>
                <w:szCs w:val="24"/>
              </w:rPr>
              <w:t xml:space="preserve">4- the attacker </w:t>
            </w:r>
            <w:r w:rsidRPr="309E8CF3" w:rsidR="439A5D1F">
              <w:rPr>
                <w:color w:val="002060"/>
                <w:sz w:val="24"/>
                <w:szCs w:val="24"/>
              </w:rPr>
              <w:t>buys those items</w:t>
            </w:r>
            <w:r w:rsidRPr="309E8CF3" w:rsidR="439A5D1F">
              <w:rPr>
                <w:color w:val="002060"/>
                <w:sz w:val="24"/>
                <w:szCs w:val="24"/>
              </w:rPr>
              <w:t xml:space="preserve"> </w:t>
            </w:r>
          </w:p>
        </w:tc>
      </w:tr>
      <w:tr w:rsidR="3DE68B01" w:rsidTr="309E8CF3" w14:paraId="37D7DA5E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014B068D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57AAA19E" w14:textId="329C5EBD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3DE68B01" w:rsidTr="309E8CF3" w14:paraId="21B99800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58E5F3FC" w14:textId="197E060D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3DE68B01">
              <w:rPr>
                <w:color w:val="002060"/>
                <w:sz w:val="24"/>
                <w:szCs w:val="24"/>
              </w:rPr>
              <w:t>Mitigation Points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5EAE7308" w14:paraId="331CC7C3" w14:textId="63657D8B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5EAE7308">
              <w:rPr>
                <w:color w:val="002060"/>
                <w:sz w:val="24"/>
                <w:szCs w:val="24"/>
              </w:rPr>
              <w:t>Use Multi-factor authentication to ensure that the customer is making the purchase</w:t>
            </w:r>
          </w:p>
        </w:tc>
      </w:tr>
      <w:tr w:rsidR="3DE68B01" w:rsidTr="309E8CF3" w14:paraId="6B68AA86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537EF30B" w14:textId="0211AD88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3DE68B01">
              <w:rPr>
                <w:color w:val="002060"/>
                <w:sz w:val="24"/>
                <w:szCs w:val="24"/>
              </w:rPr>
              <w:t>Triggers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603FB7B3" w14:paraId="180E224A" w14:textId="2A9D2E36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603FB7B3">
              <w:rPr>
                <w:color w:val="002060"/>
                <w:sz w:val="24"/>
                <w:szCs w:val="24"/>
              </w:rPr>
              <w:t>Always true, this</w:t>
            </w:r>
            <w:r w:rsidRPr="309E8CF3" w:rsidR="5013B9AD">
              <w:rPr>
                <w:color w:val="002060"/>
                <w:sz w:val="24"/>
                <w:szCs w:val="24"/>
              </w:rPr>
              <w:t xml:space="preserve"> can</w:t>
            </w:r>
            <w:r w:rsidRPr="309E8CF3" w:rsidR="603FB7B3">
              <w:rPr>
                <w:color w:val="002060"/>
                <w:sz w:val="24"/>
                <w:szCs w:val="24"/>
              </w:rPr>
              <w:t xml:space="preserve"> happen</w:t>
            </w:r>
            <w:r w:rsidRPr="309E8CF3" w:rsidR="509569FB">
              <w:rPr>
                <w:color w:val="002060"/>
                <w:sz w:val="24"/>
                <w:szCs w:val="24"/>
              </w:rPr>
              <w:t xml:space="preserve"> at</w:t>
            </w:r>
            <w:r w:rsidRPr="309E8CF3" w:rsidR="603FB7B3">
              <w:rPr>
                <w:color w:val="002060"/>
                <w:sz w:val="24"/>
                <w:szCs w:val="24"/>
              </w:rPr>
              <w:t xml:space="preserve"> any time</w:t>
            </w:r>
          </w:p>
        </w:tc>
      </w:tr>
      <w:tr w:rsidR="3DE68B01" w:rsidTr="309E8CF3" w14:paraId="59AF7417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20A492FB" w14:textId="173CD3F0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3DE68B01">
              <w:rPr>
                <w:color w:val="002060"/>
                <w:sz w:val="24"/>
                <w:szCs w:val="24"/>
              </w:rPr>
              <w:t>Assumptions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4934ECB4" w14:textId="4F580553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1890A5DD">
              <w:rPr>
                <w:color w:val="002060"/>
                <w:sz w:val="24"/>
                <w:szCs w:val="24"/>
              </w:rPr>
              <w:t>The system does not provide any authentication mechanism</w:t>
            </w:r>
          </w:p>
        </w:tc>
      </w:tr>
    </w:tbl>
    <w:p w:rsidRPr="004C58ED" w:rsidR="00E46336" w:rsidP="3DE68B01" w:rsidRDefault="00E46336" w14:paraId="2CCDEC48" w14:textId="243E792F">
      <w:pPr>
        <w:rPr>
          <w:color w:val="002060"/>
        </w:rPr>
      </w:pPr>
    </w:p>
    <w:tbl>
      <w:tblPr>
        <w:tblW w:w="0" w:type="auto"/>
        <w:tblInd w:w="84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559"/>
        <w:gridCol w:w="6657"/>
      </w:tblGrid>
      <w:tr w:rsidR="3DE68B01" w:rsidTr="309E8CF3" w14:paraId="6D4C1520" w14:textId="77777777">
        <w:trPr>
          <w:trHeight w:val="407"/>
        </w:trPr>
        <w:tc>
          <w:tcPr>
            <w:tcW w:w="82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09E8CF3" w:rsidRDefault="3DE68B01" w14:paraId="17384CBD" w14:textId="66EDF846">
            <w:pPr>
              <w:pStyle w:val="TableParagraph"/>
              <w:spacing w:line="223" w:lineRule="exact"/>
              <w:ind w:left="0"/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</w:pPr>
            <w:r w:rsidRPr="309E8CF3" w:rsidR="3DE68B0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UC-0</w:t>
            </w:r>
            <w:r w:rsidRPr="309E8CF3" w:rsidR="2EF70858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4</w:t>
            </w:r>
            <w:r w:rsidRPr="309E8CF3" w:rsidR="3DE68B0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: </w:t>
            </w:r>
            <w:r w:rsidRPr="309E8CF3" w:rsidR="6521A838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SQL Injection</w:t>
            </w:r>
          </w:p>
        </w:tc>
      </w:tr>
      <w:tr w:rsidR="3DE68B01" w:rsidTr="309E8CF3" w14:paraId="1C73FFD0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591DB63C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Description: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09E8CF3" w:rsidRDefault="3DE68B01" w14:paraId="255CEC34" w14:textId="1B164BD6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</w:pPr>
            <w:r w:rsidRPr="309E8CF3" w:rsidR="3DE68B0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 </w:t>
            </w:r>
            <w:r w:rsidRPr="309E8CF3" w:rsidR="1C80306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The attacker performs SQL injection to change and dest</w:t>
            </w:r>
            <w:r w:rsidRPr="309E8CF3" w:rsidR="594A9DB0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ro</w:t>
            </w:r>
            <w:r w:rsidRPr="309E8CF3" w:rsidR="1C80306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y</w:t>
            </w:r>
            <w:r w:rsidRPr="309E8CF3" w:rsidR="1C80306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 xml:space="preserve"> information in the </w:t>
            </w:r>
            <w:proofErr w:type="gramStart"/>
            <w:r w:rsidRPr="309E8CF3" w:rsidR="1C803061">
              <w:rPr>
                <w:rFonts w:ascii="Times New Roman" w:hAnsi="Times New Roman" w:cs="Times New Roman" w:asciiTheme="majorBidi" w:hAnsiTheme="majorBidi" w:cstheme="majorBidi"/>
                <w:color w:val="002060"/>
                <w:sz w:val="24"/>
                <w:szCs w:val="24"/>
              </w:rPr>
              <w:t>system</w:t>
            </w:r>
            <w:proofErr w:type="gramEnd"/>
          </w:p>
        </w:tc>
      </w:tr>
      <w:tr w:rsidR="3DE68B01" w:rsidTr="309E8CF3" w14:paraId="7ED0322A" w14:textId="77777777">
        <w:trPr>
          <w:trHeight w:val="410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6C8D5054" w14:textId="77777777">
            <w:pPr>
              <w:pStyle w:val="TableParagraph"/>
              <w:spacing w:line="225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Actors: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68CE06B2" w14:textId="0C5EF53F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Attacker</w:t>
            </w:r>
          </w:p>
        </w:tc>
      </w:tr>
      <w:tr w:rsidR="3DE68B01" w:rsidTr="309E8CF3" w14:paraId="5053F727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55316D28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Main Flow: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09E8CF3" w:rsidRDefault="3DE68B01" w14:paraId="5CF868E0" w14:textId="4244422F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6B75FC98">
              <w:rPr>
                <w:color w:val="002060"/>
                <w:sz w:val="24"/>
                <w:szCs w:val="24"/>
              </w:rPr>
              <w:t xml:space="preserve">1- the attacker successfully </w:t>
            </w:r>
            <w:proofErr w:type="gramStart"/>
            <w:r w:rsidRPr="309E8CF3" w:rsidR="6B75FC98">
              <w:rPr>
                <w:color w:val="002060"/>
                <w:sz w:val="24"/>
                <w:szCs w:val="24"/>
              </w:rPr>
              <w:t>enter</w:t>
            </w:r>
            <w:proofErr w:type="gramEnd"/>
            <w:r w:rsidRPr="309E8CF3" w:rsidR="6B75FC98">
              <w:rPr>
                <w:color w:val="002060"/>
                <w:sz w:val="24"/>
                <w:szCs w:val="24"/>
              </w:rPr>
              <w:t xml:space="preserve"> the database</w:t>
            </w:r>
          </w:p>
          <w:p w:rsidR="3DE68B01" w:rsidP="309E8CF3" w:rsidRDefault="3DE68B01" w14:paraId="41B6DC1F" w14:textId="7F86F5DF">
            <w:pPr>
              <w:pStyle w:val="TableParagraph"/>
              <w:spacing w:line="256" w:lineRule="auto"/>
              <w:rPr>
                <w:rFonts w:ascii="Times New Roman" w:hAnsi="Times New Roman" w:eastAsia="Times New Roman" w:cs="Times New Roman"/>
                <w:color w:val="002060"/>
                <w:sz w:val="24"/>
                <w:szCs w:val="24"/>
              </w:rPr>
            </w:pPr>
            <w:r w:rsidRPr="309E8CF3" w:rsidR="5F1BF286">
              <w:rPr>
                <w:rFonts w:ascii="Times New Roman" w:hAnsi="Times New Roman" w:eastAsia="Times New Roman" w:cs="Times New Roman"/>
                <w:color w:val="002060"/>
                <w:sz w:val="24"/>
                <w:szCs w:val="24"/>
              </w:rPr>
              <w:t>2- the attacker proceeds to make changes in the database</w:t>
            </w:r>
          </w:p>
          <w:p w:rsidR="3DE68B01" w:rsidP="309E8CF3" w:rsidRDefault="3DE68B01" w14:paraId="33A9EEC0" w14:textId="1605BF1C">
            <w:pPr>
              <w:pStyle w:val="TableParagraph"/>
              <w:spacing w:line="256" w:lineRule="auto"/>
              <w:rPr>
                <w:rFonts w:ascii="Times New Roman" w:hAnsi="Times New Roman" w:eastAsia="Times New Roman" w:cs="Times New Roman"/>
                <w:color w:val="002060"/>
                <w:sz w:val="24"/>
                <w:szCs w:val="24"/>
              </w:rPr>
            </w:pPr>
            <w:r w:rsidRPr="309E8CF3" w:rsidR="5F1BF286">
              <w:rPr>
                <w:rFonts w:ascii="Times New Roman" w:hAnsi="Times New Roman" w:eastAsia="Times New Roman" w:cs="Times New Roman"/>
                <w:color w:val="002060"/>
                <w:sz w:val="24"/>
                <w:szCs w:val="24"/>
              </w:rPr>
              <w:t xml:space="preserve">3- the database is modified by the attacker </w:t>
            </w:r>
          </w:p>
        </w:tc>
      </w:tr>
      <w:tr w:rsidR="3DE68B01" w:rsidTr="309E8CF3" w14:paraId="6FDBE200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6447C593" w14:textId="77777777">
            <w:pPr>
              <w:pStyle w:val="TableParagraph"/>
              <w:spacing w:line="223" w:lineRule="exact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  <w:r w:rsidRPr="3DE68B01">
              <w:rPr>
                <w:rFonts w:asciiTheme="majorBidi" w:hAnsiTheme="majorBidi" w:cstheme="majorBidi"/>
                <w:color w:val="002060"/>
                <w:sz w:val="24"/>
                <w:szCs w:val="24"/>
              </w:rPr>
              <w:t>Alternative(s):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578F99F3" w14:textId="329C5EBD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color w:val="002060"/>
                <w:sz w:val="24"/>
                <w:szCs w:val="24"/>
              </w:rPr>
            </w:pPr>
          </w:p>
        </w:tc>
      </w:tr>
      <w:tr w:rsidR="3DE68B01" w:rsidTr="309E8CF3" w14:paraId="350316A1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7ED22763" w14:textId="197E060D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3DE68B01">
              <w:rPr>
                <w:color w:val="002060"/>
                <w:sz w:val="24"/>
                <w:szCs w:val="24"/>
              </w:rPr>
              <w:t>Mitigation Points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59301BD9" w14:textId="7B4A4804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62593097">
              <w:rPr>
                <w:color w:val="002060"/>
                <w:sz w:val="24"/>
                <w:szCs w:val="24"/>
              </w:rPr>
              <w:t xml:space="preserve">Check the inputs provided and perform integrity checking </w:t>
            </w:r>
          </w:p>
        </w:tc>
      </w:tr>
      <w:tr w:rsidR="3DE68B01" w:rsidTr="309E8CF3" w14:paraId="28BD1B56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3C414D62" w14:textId="0211AD88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3DE68B01">
              <w:rPr>
                <w:color w:val="002060"/>
                <w:sz w:val="24"/>
                <w:szCs w:val="24"/>
              </w:rPr>
              <w:t>Triggers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37E08C8A" w14:textId="25EC95C3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09DC1D0D">
              <w:rPr>
                <w:color w:val="002060"/>
                <w:sz w:val="24"/>
                <w:szCs w:val="24"/>
              </w:rPr>
              <w:t>Always true, this can happen at any time</w:t>
            </w:r>
          </w:p>
        </w:tc>
      </w:tr>
      <w:tr w:rsidR="3DE68B01" w:rsidTr="309E8CF3" w14:paraId="4F109FBB" w14:textId="77777777">
        <w:trPr>
          <w:trHeight w:val="407"/>
        </w:trPr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3B0C4BB9" w14:textId="173CD3F0">
            <w:pPr>
              <w:pStyle w:val="TableParagraph"/>
              <w:spacing w:line="223" w:lineRule="exact"/>
              <w:rPr>
                <w:color w:val="002060"/>
                <w:sz w:val="24"/>
                <w:szCs w:val="24"/>
              </w:rPr>
            </w:pPr>
            <w:r w:rsidRPr="309E8CF3" w:rsidR="3DE68B01">
              <w:rPr>
                <w:color w:val="002060"/>
                <w:sz w:val="24"/>
                <w:szCs w:val="24"/>
              </w:rPr>
              <w:t>Assumptions</w:t>
            </w:r>
          </w:p>
        </w:tc>
        <w:tc>
          <w:tcPr>
            <w:tcW w:w="6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3DE68B01" w:rsidP="3DE68B01" w:rsidRDefault="3DE68B01" w14:paraId="7B2F5975" w14:textId="31355C73">
            <w:pPr>
              <w:pStyle w:val="TableParagraph"/>
              <w:spacing w:line="256" w:lineRule="auto"/>
              <w:rPr>
                <w:color w:val="002060"/>
                <w:sz w:val="24"/>
                <w:szCs w:val="24"/>
              </w:rPr>
            </w:pPr>
            <w:r w:rsidRPr="309E8CF3" w:rsidR="735ECF53">
              <w:rPr>
                <w:color w:val="002060"/>
                <w:sz w:val="24"/>
                <w:szCs w:val="24"/>
              </w:rPr>
              <w:t>The system does not check inputs</w:t>
            </w:r>
          </w:p>
        </w:tc>
      </w:tr>
    </w:tbl>
    <w:p w:rsidRPr="009B6E24" w:rsidR="009B6E24" w:rsidP="009B6E24" w:rsidRDefault="009B6E24" w14:paraId="6DE7E8E3" w14:textId="69542841">
      <w:pPr>
        <w:rPr>
          <w:color w:val="002060"/>
        </w:rPr>
      </w:pPr>
    </w:p>
    <w:sectPr w:rsidRPr="009B6E24" w:rsidR="009B6E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59D6"/>
    <w:multiLevelType w:val="hybridMultilevel"/>
    <w:tmpl w:val="5858B576"/>
    <w:lvl w:ilvl="0" w:tplc="47D8A2FE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35F7AE4"/>
    <w:multiLevelType w:val="hybridMultilevel"/>
    <w:tmpl w:val="D068B860"/>
    <w:lvl w:ilvl="0" w:tplc="02DC0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1501F"/>
    <w:multiLevelType w:val="hybridMultilevel"/>
    <w:tmpl w:val="14DCA1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292212"/>
    <w:multiLevelType w:val="hybridMultilevel"/>
    <w:tmpl w:val="E5B86834"/>
    <w:lvl w:ilvl="0" w:tplc="28CA4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F325E"/>
    <w:multiLevelType w:val="hybridMultilevel"/>
    <w:tmpl w:val="342CDC3E"/>
    <w:lvl w:ilvl="0" w:tplc="7A64B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F7E12"/>
    <w:multiLevelType w:val="hybridMultilevel"/>
    <w:tmpl w:val="E88037E4"/>
    <w:lvl w:ilvl="0" w:tplc="F7DEC76A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09885D80"/>
    <w:multiLevelType w:val="hybridMultilevel"/>
    <w:tmpl w:val="9318AABA"/>
    <w:lvl w:ilvl="0" w:tplc="9D6A9D3C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09DA2939"/>
    <w:multiLevelType w:val="hybridMultilevel"/>
    <w:tmpl w:val="38D49E28"/>
    <w:lvl w:ilvl="0" w:tplc="990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3D6701"/>
    <w:multiLevelType w:val="hybridMultilevel"/>
    <w:tmpl w:val="FFFFFFFF"/>
    <w:lvl w:ilvl="0" w:tplc="BF466C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F324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0CC4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54C7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DC83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9A5C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669D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D6F5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FA00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D55156E"/>
    <w:multiLevelType w:val="hybridMultilevel"/>
    <w:tmpl w:val="E88037E4"/>
    <w:lvl w:ilvl="0" w:tplc="F7DEC76A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0DC3127E"/>
    <w:multiLevelType w:val="hybridMultilevel"/>
    <w:tmpl w:val="80E0961A"/>
    <w:lvl w:ilvl="0" w:tplc="0DBE9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A5F45"/>
    <w:multiLevelType w:val="hybridMultilevel"/>
    <w:tmpl w:val="9418E3E2"/>
    <w:lvl w:ilvl="0" w:tplc="23E8C13C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126D0CB3"/>
    <w:multiLevelType w:val="hybridMultilevel"/>
    <w:tmpl w:val="FFFFFFFF"/>
    <w:lvl w:ilvl="0" w:tplc="E432D40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9B8EE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062D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CA7B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B272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8AA7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0CF7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EAF1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0E8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AD6125"/>
    <w:multiLevelType w:val="hybridMultilevel"/>
    <w:tmpl w:val="631CC0B2"/>
    <w:lvl w:ilvl="0" w:tplc="39083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A42F7"/>
    <w:multiLevelType w:val="hybridMultilevel"/>
    <w:tmpl w:val="57A263C2"/>
    <w:lvl w:ilvl="0" w:tplc="44F28ED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BE97EAF"/>
    <w:multiLevelType w:val="hybridMultilevel"/>
    <w:tmpl w:val="3892C78E"/>
    <w:lvl w:ilvl="0" w:tplc="9E860D78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22985EC2"/>
    <w:multiLevelType w:val="hybridMultilevel"/>
    <w:tmpl w:val="85523632"/>
    <w:lvl w:ilvl="0" w:tplc="4CB05C52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22D62DFE"/>
    <w:multiLevelType w:val="hybridMultilevel"/>
    <w:tmpl w:val="E88037E4"/>
    <w:lvl w:ilvl="0" w:tplc="F7DEC76A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255A30A9"/>
    <w:multiLevelType w:val="hybridMultilevel"/>
    <w:tmpl w:val="85523632"/>
    <w:lvl w:ilvl="0" w:tplc="4CB05C52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2FA8074F"/>
    <w:multiLevelType w:val="hybridMultilevel"/>
    <w:tmpl w:val="A888F31C"/>
    <w:lvl w:ilvl="0" w:tplc="577EF1BE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31776C1C"/>
    <w:multiLevelType w:val="hybridMultilevel"/>
    <w:tmpl w:val="B72EF6FE"/>
    <w:lvl w:ilvl="0" w:tplc="874A8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72D77"/>
    <w:multiLevelType w:val="hybridMultilevel"/>
    <w:tmpl w:val="D81C5C80"/>
    <w:lvl w:ilvl="0" w:tplc="E9CCF9BA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 w15:restartNumberingAfterBreak="0">
    <w:nsid w:val="33AB637A"/>
    <w:multiLevelType w:val="hybridMultilevel"/>
    <w:tmpl w:val="8B98E794"/>
    <w:lvl w:ilvl="0" w:tplc="92067002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3" w15:restartNumberingAfterBreak="0">
    <w:nsid w:val="3A2C59B0"/>
    <w:multiLevelType w:val="hybridMultilevel"/>
    <w:tmpl w:val="5E685626"/>
    <w:lvl w:ilvl="0" w:tplc="A814A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D585E"/>
    <w:multiLevelType w:val="hybridMultilevel"/>
    <w:tmpl w:val="AA6EF200"/>
    <w:lvl w:ilvl="0" w:tplc="45543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7065F"/>
    <w:multiLevelType w:val="hybridMultilevel"/>
    <w:tmpl w:val="24EA95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3294155"/>
    <w:multiLevelType w:val="hybridMultilevel"/>
    <w:tmpl w:val="74E4C27E"/>
    <w:lvl w:ilvl="0" w:tplc="A21E0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63A60"/>
    <w:multiLevelType w:val="hybridMultilevel"/>
    <w:tmpl w:val="B8FE599E"/>
    <w:lvl w:ilvl="0" w:tplc="7E2E1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42511"/>
    <w:multiLevelType w:val="hybridMultilevel"/>
    <w:tmpl w:val="C182131C"/>
    <w:lvl w:ilvl="0" w:tplc="1ECCFFA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4E457A42"/>
    <w:multiLevelType w:val="hybridMultilevel"/>
    <w:tmpl w:val="FFFFFFFF"/>
    <w:lvl w:ilvl="0" w:tplc="17902C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69476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1A75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32F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6686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F857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C8A7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9221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3622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F2039E1"/>
    <w:multiLevelType w:val="hybridMultilevel"/>
    <w:tmpl w:val="93883524"/>
    <w:lvl w:ilvl="0" w:tplc="D1C0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95C4F"/>
    <w:multiLevelType w:val="hybridMultilevel"/>
    <w:tmpl w:val="3C46ADA8"/>
    <w:lvl w:ilvl="0" w:tplc="7B642CD4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2" w15:restartNumberingAfterBreak="0">
    <w:nsid w:val="599F770E"/>
    <w:multiLevelType w:val="hybridMultilevel"/>
    <w:tmpl w:val="D90054E0"/>
    <w:lvl w:ilvl="0" w:tplc="71F64BFE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3" w15:restartNumberingAfterBreak="0">
    <w:nsid w:val="60C406AF"/>
    <w:multiLevelType w:val="hybridMultilevel"/>
    <w:tmpl w:val="20ACABAA"/>
    <w:lvl w:ilvl="0" w:tplc="8756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8524D"/>
    <w:multiLevelType w:val="hybridMultilevel"/>
    <w:tmpl w:val="0208339A"/>
    <w:lvl w:ilvl="0" w:tplc="270C4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31B79"/>
    <w:multiLevelType w:val="hybridMultilevel"/>
    <w:tmpl w:val="64A0C506"/>
    <w:lvl w:ilvl="0" w:tplc="76EE1D46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6" w15:restartNumberingAfterBreak="0">
    <w:nsid w:val="6C846033"/>
    <w:multiLevelType w:val="hybridMultilevel"/>
    <w:tmpl w:val="FFFFFFFF"/>
    <w:lvl w:ilvl="0" w:tplc="A4446C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0C97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D6C7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0623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F02F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6A4F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44D7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F07A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8EF6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2A412C"/>
    <w:multiLevelType w:val="hybridMultilevel"/>
    <w:tmpl w:val="85523632"/>
    <w:lvl w:ilvl="0" w:tplc="4CB05C52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8" w15:restartNumberingAfterBreak="0">
    <w:nsid w:val="71021D6F"/>
    <w:multiLevelType w:val="hybridMultilevel"/>
    <w:tmpl w:val="FFFFFFFF"/>
    <w:lvl w:ilvl="0" w:tplc="B2F281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656A2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108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A046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5ABE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12EA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7AFF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1C0E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9806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F176E7"/>
    <w:multiLevelType w:val="hybridMultilevel"/>
    <w:tmpl w:val="FFFFFFFF"/>
    <w:lvl w:ilvl="0" w:tplc="BD38A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8A83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3E5C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7097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F85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C4F4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405B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2245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9E36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640743"/>
    <w:multiLevelType w:val="hybridMultilevel"/>
    <w:tmpl w:val="4866DC7A"/>
    <w:lvl w:ilvl="0" w:tplc="4CB05C52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1" w15:restartNumberingAfterBreak="0">
    <w:nsid w:val="73C062A6"/>
    <w:multiLevelType w:val="hybridMultilevel"/>
    <w:tmpl w:val="85523632"/>
    <w:lvl w:ilvl="0" w:tplc="4CB05C52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2" w15:restartNumberingAfterBreak="0">
    <w:nsid w:val="751C74EC"/>
    <w:multiLevelType w:val="hybridMultilevel"/>
    <w:tmpl w:val="C6EE1B18"/>
    <w:lvl w:ilvl="0" w:tplc="AFA278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342F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AA41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9C49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2E4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4ED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0C3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47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46E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4C7C89"/>
    <w:multiLevelType w:val="hybridMultilevel"/>
    <w:tmpl w:val="CB064F8A"/>
    <w:lvl w:ilvl="0" w:tplc="D778C9DA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plc="492C8850">
      <w:start w:val="1"/>
      <w:numFmt w:val="lowerLetter"/>
      <w:lvlText w:val="(%2)"/>
      <w:lvlJc w:val="left"/>
      <w:pPr>
        <w:ind w:left="836" w:hanging="83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plc="0BD68028">
      <w:numFmt w:val="bullet"/>
      <w:lvlText w:val="•"/>
      <w:lvlJc w:val="left"/>
      <w:pPr>
        <w:ind w:left="1688" w:hanging="836"/>
      </w:pPr>
      <w:rPr>
        <w:rFonts w:hint="default"/>
        <w:lang w:val="en-US" w:eastAsia="en-US" w:bidi="ar-SA"/>
      </w:rPr>
    </w:lvl>
    <w:lvl w:ilvl="3" w:tplc="02D047F8">
      <w:numFmt w:val="bullet"/>
      <w:lvlText w:val="•"/>
      <w:lvlJc w:val="left"/>
      <w:pPr>
        <w:ind w:left="3252" w:hanging="836"/>
      </w:pPr>
      <w:rPr>
        <w:rFonts w:hint="default"/>
        <w:lang w:val="en-US" w:eastAsia="en-US" w:bidi="ar-SA"/>
      </w:rPr>
    </w:lvl>
    <w:lvl w:ilvl="4" w:tplc="4498C81A">
      <w:numFmt w:val="bullet"/>
      <w:lvlText w:val="•"/>
      <w:lvlJc w:val="left"/>
      <w:pPr>
        <w:ind w:left="4108" w:hanging="836"/>
      </w:pPr>
      <w:rPr>
        <w:rFonts w:hint="default"/>
        <w:lang w:val="en-US" w:eastAsia="en-US" w:bidi="ar-SA"/>
      </w:rPr>
    </w:lvl>
    <w:lvl w:ilvl="5" w:tplc="3198F63A">
      <w:numFmt w:val="bullet"/>
      <w:lvlText w:val="•"/>
      <w:lvlJc w:val="left"/>
      <w:pPr>
        <w:ind w:left="4965" w:hanging="836"/>
      </w:pPr>
      <w:rPr>
        <w:rFonts w:hint="default"/>
        <w:lang w:val="en-US" w:eastAsia="en-US" w:bidi="ar-SA"/>
      </w:rPr>
    </w:lvl>
    <w:lvl w:ilvl="6" w:tplc="BD70EFCC">
      <w:numFmt w:val="bullet"/>
      <w:lvlText w:val="•"/>
      <w:lvlJc w:val="left"/>
      <w:pPr>
        <w:ind w:left="5821" w:hanging="836"/>
      </w:pPr>
      <w:rPr>
        <w:rFonts w:hint="default"/>
        <w:lang w:val="en-US" w:eastAsia="en-US" w:bidi="ar-SA"/>
      </w:rPr>
    </w:lvl>
    <w:lvl w:ilvl="7" w:tplc="FCBC6E86">
      <w:numFmt w:val="bullet"/>
      <w:lvlText w:val="•"/>
      <w:lvlJc w:val="left"/>
      <w:pPr>
        <w:ind w:left="6677" w:hanging="836"/>
      </w:pPr>
      <w:rPr>
        <w:rFonts w:hint="default"/>
        <w:lang w:val="en-US" w:eastAsia="en-US" w:bidi="ar-SA"/>
      </w:rPr>
    </w:lvl>
    <w:lvl w:ilvl="8" w:tplc="679AFB5C">
      <w:numFmt w:val="bullet"/>
      <w:lvlText w:val="•"/>
      <w:lvlJc w:val="left"/>
      <w:pPr>
        <w:ind w:left="7533" w:hanging="836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8"/>
  </w:num>
  <w:num w:numId="3">
    <w:abstractNumId w:val="39"/>
  </w:num>
  <w:num w:numId="4">
    <w:abstractNumId w:val="12"/>
  </w:num>
  <w:num w:numId="5">
    <w:abstractNumId w:val="36"/>
  </w:num>
  <w:num w:numId="6">
    <w:abstractNumId w:val="14"/>
  </w:num>
  <w:num w:numId="7">
    <w:abstractNumId w:val="2"/>
  </w:num>
  <w:num w:numId="8">
    <w:abstractNumId w:val="43"/>
  </w:num>
  <w:num w:numId="9">
    <w:abstractNumId w:val="28"/>
  </w:num>
  <w:num w:numId="10">
    <w:abstractNumId w:val="27"/>
  </w:num>
  <w:num w:numId="11">
    <w:abstractNumId w:val="19"/>
  </w:num>
  <w:num w:numId="12">
    <w:abstractNumId w:val="25"/>
  </w:num>
  <w:num w:numId="13">
    <w:abstractNumId w:val="23"/>
  </w:num>
  <w:num w:numId="14">
    <w:abstractNumId w:val="21"/>
  </w:num>
  <w:num w:numId="15">
    <w:abstractNumId w:val="4"/>
  </w:num>
  <w:num w:numId="16">
    <w:abstractNumId w:val="24"/>
  </w:num>
  <w:num w:numId="17">
    <w:abstractNumId w:val="22"/>
  </w:num>
  <w:num w:numId="18">
    <w:abstractNumId w:val="20"/>
  </w:num>
  <w:num w:numId="19">
    <w:abstractNumId w:val="11"/>
  </w:num>
  <w:num w:numId="20">
    <w:abstractNumId w:val="1"/>
  </w:num>
  <w:num w:numId="21">
    <w:abstractNumId w:val="6"/>
  </w:num>
  <w:num w:numId="22">
    <w:abstractNumId w:val="30"/>
  </w:num>
  <w:num w:numId="23">
    <w:abstractNumId w:val="31"/>
  </w:num>
  <w:num w:numId="24">
    <w:abstractNumId w:val="26"/>
  </w:num>
  <w:num w:numId="25">
    <w:abstractNumId w:val="17"/>
  </w:num>
  <w:num w:numId="26">
    <w:abstractNumId w:val="5"/>
  </w:num>
  <w:num w:numId="27">
    <w:abstractNumId w:val="9"/>
  </w:num>
  <w:num w:numId="28">
    <w:abstractNumId w:val="42"/>
  </w:num>
  <w:num w:numId="29">
    <w:abstractNumId w:val="29"/>
  </w:num>
  <w:num w:numId="30">
    <w:abstractNumId w:val="34"/>
  </w:num>
  <w:num w:numId="31">
    <w:abstractNumId w:val="0"/>
  </w:num>
  <w:num w:numId="32">
    <w:abstractNumId w:val="13"/>
  </w:num>
  <w:num w:numId="33">
    <w:abstractNumId w:val="35"/>
  </w:num>
  <w:num w:numId="34">
    <w:abstractNumId w:val="7"/>
  </w:num>
  <w:num w:numId="35">
    <w:abstractNumId w:val="32"/>
  </w:num>
  <w:num w:numId="36">
    <w:abstractNumId w:val="10"/>
  </w:num>
  <w:num w:numId="37">
    <w:abstractNumId w:val="40"/>
  </w:num>
  <w:num w:numId="38">
    <w:abstractNumId w:val="15"/>
  </w:num>
  <w:num w:numId="39">
    <w:abstractNumId w:val="3"/>
  </w:num>
  <w:num w:numId="40">
    <w:abstractNumId w:val="33"/>
  </w:num>
  <w:num w:numId="41">
    <w:abstractNumId w:val="16"/>
  </w:num>
  <w:num w:numId="42">
    <w:abstractNumId w:val="41"/>
  </w:num>
  <w:num w:numId="43">
    <w:abstractNumId w:val="18"/>
  </w:num>
  <w:num w:numId="44">
    <w:abstractNumId w:val="3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DFD8B"/>
    <w:rsid w:val="000067D0"/>
    <w:rsid w:val="00013C24"/>
    <w:rsid w:val="00036C44"/>
    <w:rsid w:val="0004112F"/>
    <w:rsid w:val="00041C15"/>
    <w:rsid w:val="00055B97"/>
    <w:rsid w:val="00055C51"/>
    <w:rsid w:val="00067CCE"/>
    <w:rsid w:val="00070152"/>
    <w:rsid w:val="00083864"/>
    <w:rsid w:val="000939D7"/>
    <w:rsid w:val="000A0A3A"/>
    <w:rsid w:val="000A10E1"/>
    <w:rsid w:val="000A265A"/>
    <w:rsid w:val="000A2BB8"/>
    <w:rsid w:val="000A4DBA"/>
    <w:rsid w:val="000C24FA"/>
    <w:rsid w:val="000D3FAB"/>
    <w:rsid w:val="000F3136"/>
    <w:rsid w:val="00106762"/>
    <w:rsid w:val="001110B1"/>
    <w:rsid w:val="0011321C"/>
    <w:rsid w:val="001176FF"/>
    <w:rsid w:val="001227E1"/>
    <w:rsid w:val="00124835"/>
    <w:rsid w:val="001264BB"/>
    <w:rsid w:val="00127D30"/>
    <w:rsid w:val="00143102"/>
    <w:rsid w:val="001455EF"/>
    <w:rsid w:val="00145EEE"/>
    <w:rsid w:val="0014681F"/>
    <w:rsid w:val="001569B2"/>
    <w:rsid w:val="00170283"/>
    <w:rsid w:val="00185C87"/>
    <w:rsid w:val="00191F38"/>
    <w:rsid w:val="001A070B"/>
    <w:rsid w:val="001B07F7"/>
    <w:rsid w:val="001B25C6"/>
    <w:rsid w:val="001B647B"/>
    <w:rsid w:val="001B6BB6"/>
    <w:rsid w:val="001C1FE3"/>
    <w:rsid w:val="00203CD0"/>
    <w:rsid w:val="00207BF9"/>
    <w:rsid w:val="002217E4"/>
    <w:rsid w:val="00223244"/>
    <w:rsid w:val="00223E5B"/>
    <w:rsid w:val="00231F9B"/>
    <w:rsid w:val="00252151"/>
    <w:rsid w:val="00260EF2"/>
    <w:rsid w:val="002729D8"/>
    <w:rsid w:val="002838DF"/>
    <w:rsid w:val="00284A69"/>
    <w:rsid w:val="00286F25"/>
    <w:rsid w:val="00293BD1"/>
    <w:rsid w:val="002977C3"/>
    <w:rsid w:val="002C1469"/>
    <w:rsid w:val="002D06E9"/>
    <w:rsid w:val="002D1A8C"/>
    <w:rsid w:val="002D3CE5"/>
    <w:rsid w:val="002E2D4D"/>
    <w:rsid w:val="002E593B"/>
    <w:rsid w:val="002F09DA"/>
    <w:rsid w:val="002F5AC4"/>
    <w:rsid w:val="00301773"/>
    <w:rsid w:val="003039FA"/>
    <w:rsid w:val="00303B9C"/>
    <w:rsid w:val="00314B46"/>
    <w:rsid w:val="00316B66"/>
    <w:rsid w:val="00320B46"/>
    <w:rsid w:val="00327D1C"/>
    <w:rsid w:val="0033439E"/>
    <w:rsid w:val="00336850"/>
    <w:rsid w:val="00356817"/>
    <w:rsid w:val="00357AE4"/>
    <w:rsid w:val="00362D4B"/>
    <w:rsid w:val="003634CF"/>
    <w:rsid w:val="003666AF"/>
    <w:rsid w:val="003874A7"/>
    <w:rsid w:val="003B1FA8"/>
    <w:rsid w:val="003B3D96"/>
    <w:rsid w:val="003B5F42"/>
    <w:rsid w:val="003C101D"/>
    <w:rsid w:val="003C2102"/>
    <w:rsid w:val="003D3171"/>
    <w:rsid w:val="003D6D1C"/>
    <w:rsid w:val="003F6543"/>
    <w:rsid w:val="003F6E20"/>
    <w:rsid w:val="00405E38"/>
    <w:rsid w:val="004150D0"/>
    <w:rsid w:val="004156CB"/>
    <w:rsid w:val="0042152E"/>
    <w:rsid w:val="00432CDF"/>
    <w:rsid w:val="00435D1D"/>
    <w:rsid w:val="00436675"/>
    <w:rsid w:val="00437118"/>
    <w:rsid w:val="0044279F"/>
    <w:rsid w:val="0044314B"/>
    <w:rsid w:val="00444604"/>
    <w:rsid w:val="00445FAC"/>
    <w:rsid w:val="0045363C"/>
    <w:rsid w:val="00456801"/>
    <w:rsid w:val="00457645"/>
    <w:rsid w:val="00464362"/>
    <w:rsid w:val="00464899"/>
    <w:rsid w:val="00482AAA"/>
    <w:rsid w:val="00484F33"/>
    <w:rsid w:val="0049107A"/>
    <w:rsid w:val="004969A6"/>
    <w:rsid w:val="00497895"/>
    <w:rsid w:val="004C2F8C"/>
    <w:rsid w:val="004C3D6C"/>
    <w:rsid w:val="004C505D"/>
    <w:rsid w:val="004C58ED"/>
    <w:rsid w:val="004D5035"/>
    <w:rsid w:val="0050763E"/>
    <w:rsid w:val="00512B73"/>
    <w:rsid w:val="005213B9"/>
    <w:rsid w:val="00522D0D"/>
    <w:rsid w:val="00523B00"/>
    <w:rsid w:val="00535AC9"/>
    <w:rsid w:val="0054620C"/>
    <w:rsid w:val="00546495"/>
    <w:rsid w:val="005473C1"/>
    <w:rsid w:val="00556622"/>
    <w:rsid w:val="005709D8"/>
    <w:rsid w:val="00575CA8"/>
    <w:rsid w:val="0058675E"/>
    <w:rsid w:val="00591E4F"/>
    <w:rsid w:val="005A5D22"/>
    <w:rsid w:val="005B6985"/>
    <w:rsid w:val="005C6029"/>
    <w:rsid w:val="005D567B"/>
    <w:rsid w:val="005D59C6"/>
    <w:rsid w:val="005D6A90"/>
    <w:rsid w:val="005E06D6"/>
    <w:rsid w:val="005E1E47"/>
    <w:rsid w:val="005F0294"/>
    <w:rsid w:val="005F0626"/>
    <w:rsid w:val="005F6B45"/>
    <w:rsid w:val="00600BCC"/>
    <w:rsid w:val="0061003C"/>
    <w:rsid w:val="006143CD"/>
    <w:rsid w:val="00620025"/>
    <w:rsid w:val="00627648"/>
    <w:rsid w:val="00633005"/>
    <w:rsid w:val="00637A26"/>
    <w:rsid w:val="006459BF"/>
    <w:rsid w:val="00650FF0"/>
    <w:rsid w:val="006527F7"/>
    <w:rsid w:val="00652C57"/>
    <w:rsid w:val="00670418"/>
    <w:rsid w:val="00671E51"/>
    <w:rsid w:val="0067704B"/>
    <w:rsid w:val="00681C71"/>
    <w:rsid w:val="0068686F"/>
    <w:rsid w:val="00687D36"/>
    <w:rsid w:val="00693A6A"/>
    <w:rsid w:val="00694D3B"/>
    <w:rsid w:val="006A304B"/>
    <w:rsid w:val="006A38D6"/>
    <w:rsid w:val="006A5662"/>
    <w:rsid w:val="006B10C4"/>
    <w:rsid w:val="006B5916"/>
    <w:rsid w:val="006C71D4"/>
    <w:rsid w:val="006C76BE"/>
    <w:rsid w:val="006CD2CC"/>
    <w:rsid w:val="006D26AF"/>
    <w:rsid w:val="006D5A11"/>
    <w:rsid w:val="006D61F7"/>
    <w:rsid w:val="006E36B0"/>
    <w:rsid w:val="006F1BCE"/>
    <w:rsid w:val="00700ADE"/>
    <w:rsid w:val="0070147C"/>
    <w:rsid w:val="007033A5"/>
    <w:rsid w:val="00712D7A"/>
    <w:rsid w:val="00713BF1"/>
    <w:rsid w:val="0071763F"/>
    <w:rsid w:val="007227E4"/>
    <w:rsid w:val="00722D39"/>
    <w:rsid w:val="00727BA8"/>
    <w:rsid w:val="00731BF5"/>
    <w:rsid w:val="00734714"/>
    <w:rsid w:val="00735913"/>
    <w:rsid w:val="00736FC8"/>
    <w:rsid w:val="007413F4"/>
    <w:rsid w:val="007543B5"/>
    <w:rsid w:val="0075628B"/>
    <w:rsid w:val="007631FA"/>
    <w:rsid w:val="00767A1D"/>
    <w:rsid w:val="007779D7"/>
    <w:rsid w:val="0079494E"/>
    <w:rsid w:val="007A5924"/>
    <w:rsid w:val="007A61F2"/>
    <w:rsid w:val="007B1491"/>
    <w:rsid w:val="007B35DD"/>
    <w:rsid w:val="007B4689"/>
    <w:rsid w:val="007B5AD1"/>
    <w:rsid w:val="007D2163"/>
    <w:rsid w:val="007D5AAB"/>
    <w:rsid w:val="007D62A0"/>
    <w:rsid w:val="007E335D"/>
    <w:rsid w:val="007F0120"/>
    <w:rsid w:val="00811479"/>
    <w:rsid w:val="00821666"/>
    <w:rsid w:val="00824B8D"/>
    <w:rsid w:val="00825170"/>
    <w:rsid w:val="008255EC"/>
    <w:rsid w:val="0082778F"/>
    <w:rsid w:val="00827C71"/>
    <w:rsid w:val="00830FB9"/>
    <w:rsid w:val="00836EF6"/>
    <w:rsid w:val="00840639"/>
    <w:rsid w:val="00843183"/>
    <w:rsid w:val="00844510"/>
    <w:rsid w:val="00861148"/>
    <w:rsid w:val="008616C2"/>
    <w:rsid w:val="00866C1C"/>
    <w:rsid w:val="0088433D"/>
    <w:rsid w:val="00885610"/>
    <w:rsid w:val="00891CE8"/>
    <w:rsid w:val="008A1782"/>
    <w:rsid w:val="008A317C"/>
    <w:rsid w:val="008A637F"/>
    <w:rsid w:val="008C243A"/>
    <w:rsid w:val="008D2EEC"/>
    <w:rsid w:val="008D4920"/>
    <w:rsid w:val="008D69B3"/>
    <w:rsid w:val="008E146E"/>
    <w:rsid w:val="008E4BB9"/>
    <w:rsid w:val="008E75BA"/>
    <w:rsid w:val="00902F07"/>
    <w:rsid w:val="009030BE"/>
    <w:rsid w:val="00911D2E"/>
    <w:rsid w:val="00912C57"/>
    <w:rsid w:val="0091EC5C"/>
    <w:rsid w:val="00925D89"/>
    <w:rsid w:val="0093506A"/>
    <w:rsid w:val="00936568"/>
    <w:rsid w:val="009624C5"/>
    <w:rsid w:val="00973097"/>
    <w:rsid w:val="00990800"/>
    <w:rsid w:val="00995382"/>
    <w:rsid w:val="009A1789"/>
    <w:rsid w:val="009A375E"/>
    <w:rsid w:val="009A42B9"/>
    <w:rsid w:val="009A780A"/>
    <w:rsid w:val="009A798F"/>
    <w:rsid w:val="009B17B8"/>
    <w:rsid w:val="009B4637"/>
    <w:rsid w:val="009B6E24"/>
    <w:rsid w:val="009C2D47"/>
    <w:rsid w:val="009D0089"/>
    <w:rsid w:val="009D2A36"/>
    <w:rsid w:val="009F4D1A"/>
    <w:rsid w:val="00A07B27"/>
    <w:rsid w:val="00A12C66"/>
    <w:rsid w:val="00A26ACF"/>
    <w:rsid w:val="00A26B03"/>
    <w:rsid w:val="00A3046F"/>
    <w:rsid w:val="00A33F0B"/>
    <w:rsid w:val="00A43366"/>
    <w:rsid w:val="00A47F5E"/>
    <w:rsid w:val="00A5086C"/>
    <w:rsid w:val="00A51E1F"/>
    <w:rsid w:val="00A53C8D"/>
    <w:rsid w:val="00A54E5F"/>
    <w:rsid w:val="00A5722A"/>
    <w:rsid w:val="00A5728E"/>
    <w:rsid w:val="00A57648"/>
    <w:rsid w:val="00A621A8"/>
    <w:rsid w:val="00A636C9"/>
    <w:rsid w:val="00A820D3"/>
    <w:rsid w:val="00A848F9"/>
    <w:rsid w:val="00A86C53"/>
    <w:rsid w:val="00AB2421"/>
    <w:rsid w:val="00AC7C5F"/>
    <w:rsid w:val="00AD1403"/>
    <w:rsid w:val="00AE04A2"/>
    <w:rsid w:val="00AE36A4"/>
    <w:rsid w:val="00AF03FD"/>
    <w:rsid w:val="00B41762"/>
    <w:rsid w:val="00B46336"/>
    <w:rsid w:val="00B4653C"/>
    <w:rsid w:val="00B508A6"/>
    <w:rsid w:val="00B634A5"/>
    <w:rsid w:val="00B63D0D"/>
    <w:rsid w:val="00B6689D"/>
    <w:rsid w:val="00B67D8E"/>
    <w:rsid w:val="00B71043"/>
    <w:rsid w:val="00B72BB5"/>
    <w:rsid w:val="00B9068B"/>
    <w:rsid w:val="00B94DA8"/>
    <w:rsid w:val="00B9753D"/>
    <w:rsid w:val="00BB3366"/>
    <w:rsid w:val="00BC1C9B"/>
    <w:rsid w:val="00BD88AD"/>
    <w:rsid w:val="00BE7CF8"/>
    <w:rsid w:val="00C048B3"/>
    <w:rsid w:val="00C05D3E"/>
    <w:rsid w:val="00C144FB"/>
    <w:rsid w:val="00C14B10"/>
    <w:rsid w:val="00C23993"/>
    <w:rsid w:val="00C41BC0"/>
    <w:rsid w:val="00C51F50"/>
    <w:rsid w:val="00C53B26"/>
    <w:rsid w:val="00C56919"/>
    <w:rsid w:val="00C6635A"/>
    <w:rsid w:val="00C70342"/>
    <w:rsid w:val="00C7371B"/>
    <w:rsid w:val="00C83705"/>
    <w:rsid w:val="00C87179"/>
    <w:rsid w:val="00C91B64"/>
    <w:rsid w:val="00C9395A"/>
    <w:rsid w:val="00CB24E6"/>
    <w:rsid w:val="00CB3606"/>
    <w:rsid w:val="00CC3372"/>
    <w:rsid w:val="00CD0064"/>
    <w:rsid w:val="00CD0DDE"/>
    <w:rsid w:val="00CD1C68"/>
    <w:rsid w:val="00CE173A"/>
    <w:rsid w:val="00CE189C"/>
    <w:rsid w:val="00CE2CA7"/>
    <w:rsid w:val="00CF567E"/>
    <w:rsid w:val="00D16D52"/>
    <w:rsid w:val="00D215B5"/>
    <w:rsid w:val="00D304EB"/>
    <w:rsid w:val="00D318A9"/>
    <w:rsid w:val="00D437D3"/>
    <w:rsid w:val="00D514FE"/>
    <w:rsid w:val="00D51E2E"/>
    <w:rsid w:val="00D531CB"/>
    <w:rsid w:val="00D553B5"/>
    <w:rsid w:val="00D561A3"/>
    <w:rsid w:val="00D6003F"/>
    <w:rsid w:val="00D669FB"/>
    <w:rsid w:val="00D709B8"/>
    <w:rsid w:val="00D8334E"/>
    <w:rsid w:val="00D97D73"/>
    <w:rsid w:val="00DA0C0F"/>
    <w:rsid w:val="00DA17E6"/>
    <w:rsid w:val="00DA6C70"/>
    <w:rsid w:val="00DB2AE1"/>
    <w:rsid w:val="00DC2285"/>
    <w:rsid w:val="00DCC4E3"/>
    <w:rsid w:val="00DF469F"/>
    <w:rsid w:val="00DF4D86"/>
    <w:rsid w:val="00E04D1E"/>
    <w:rsid w:val="00E27C22"/>
    <w:rsid w:val="00E304D5"/>
    <w:rsid w:val="00E326C5"/>
    <w:rsid w:val="00E330CA"/>
    <w:rsid w:val="00E3523C"/>
    <w:rsid w:val="00E36294"/>
    <w:rsid w:val="00E4184D"/>
    <w:rsid w:val="00E44FA2"/>
    <w:rsid w:val="00E45536"/>
    <w:rsid w:val="00E46336"/>
    <w:rsid w:val="00E55AA5"/>
    <w:rsid w:val="00E62DDF"/>
    <w:rsid w:val="00E66903"/>
    <w:rsid w:val="00E66CAE"/>
    <w:rsid w:val="00E72234"/>
    <w:rsid w:val="00E82C18"/>
    <w:rsid w:val="00EA019E"/>
    <w:rsid w:val="00EA7076"/>
    <w:rsid w:val="00EB1B5C"/>
    <w:rsid w:val="00EB1C38"/>
    <w:rsid w:val="00EB528D"/>
    <w:rsid w:val="00EC5DBB"/>
    <w:rsid w:val="00ED5A75"/>
    <w:rsid w:val="00EE2D40"/>
    <w:rsid w:val="00EE668B"/>
    <w:rsid w:val="00EF240A"/>
    <w:rsid w:val="00EF7F52"/>
    <w:rsid w:val="00F13CDA"/>
    <w:rsid w:val="00F24054"/>
    <w:rsid w:val="00F31DA5"/>
    <w:rsid w:val="00F3400D"/>
    <w:rsid w:val="00F44725"/>
    <w:rsid w:val="00F45AF4"/>
    <w:rsid w:val="00F5222A"/>
    <w:rsid w:val="00F55286"/>
    <w:rsid w:val="00F56277"/>
    <w:rsid w:val="00F628CB"/>
    <w:rsid w:val="00F629F4"/>
    <w:rsid w:val="00F62F3B"/>
    <w:rsid w:val="00F76D8B"/>
    <w:rsid w:val="00FA1F62"/>
    <w:rsid w:val="00FA69D6"/>
    <w:rsid w:val="00FB1756"/>
    <w:rsid w:val="00FB5A45"/>
    <w:rsid w:val="00FC3E33"/>
    <w:rsid w:val="00FD75DA"/>
    <w:rsid w:val="00FE2477"/>
    <w:rsid w:val="00FF0CB6"/>
    <w:rsid w:val="00FF4166"/>
    <w:rsid w:val="010B7BC0"/>
    <w:rsid w:val="010C64D0"/>
    <w:rsid w:val="011F6398"/>
    <w:rsid w:val="012DA3F0"/>
    <w:rsid w:val="0142BB36"/>
    <w:rsid w:val="014E94D4"/>
    <w:rsid w:val="01BB9037"/>
    <w:rsid w:val="01BCBBD2"/>
    <w:rsid w:val="01C4C2CE"/>
    <w:rsid w:val="01E7A493"/>
    <w:rsid w:val="01FA0B3D"/>
    <w:rsid w:val="02404A6E"/>
    <w:rsid w:val="0242C985"/>
    <w:rsid w:val="025626B8"/>
    <w:rsid w:val="02566091"/>
    <w:rsid w:val="02765CC4"/>
    <w:rsid w:val="0276FF54"/>
    <w:rsid w:val="027C10AD"/>
    <w:rsid w:val="0295A62A"/>
    <w:rsid w:val="029C77F2"/>
    <w:rsid w:val="02BB33F9"/>
    <w:rsid w:val="02C44CF2"/>
    <w:rsid w:val="02CFA30D"/>
    <w:rsid w:val="02DA6983"/>
    <w:rsid w:val="02DE0B56"/>
    <w:rsid w:val="031922C6"/>
    <w:rsid w:val="0328CE48"/>
    <w:rsid w:val="033A3EB9"/>
    <w:rsid w:val="03513843"/>
    <w:rsid w:val="037DA5C3"/>
    <w:rsid w:val="03940CE7"/>
    <w:rsid w:val="039C687C"/>
    <w:rsid w:val="03AA36D5"/>
    <w:rsid w:val="03D027E3"/>
    <w:rsid w:val="03DCE72B"/>
    <w:rsid w:val="03ECE78D"/>
    <w:rsid w:val="03F7D6F8"/>
    <w:rsid w:val="03FA40AD"/>
    <w:rsid w:val="04147584"/>
    <w:rsid w:val="0418291A"/>
    <w:rsid w:val="041F41D7"/>
    <w:rsid w:val="043167D7"/>
    <w:rsid w:val="04339250"/>
    <w:rsid w:val="043FB391"/>
    <w:rsid w:val="044C4BE6"/>
    <w:rsid w:val="04559298"/>
    <w:rsid w:val="04A47D07"/>
    <w:rsid w:val="04A71378"/>
    <w:rsid w:val="04AE56B2"/>
    <w:rsid w:val="04C67D7F"/>
    <w:rsid w:val="04CEE4B1"/>
    <w:rsid w:val="04D2B8CD"/>
    <w:rsid w:val="04E6FEA9"/>
    <w:rsid w:val="04F8C603"/>
    <w:rsid w:val="050156B2"/>
    <w:rsid w:val="0502E910"/>
    <w:rsid w:val="051C4343"/>
    <w:rsid w:val="0522776E"/>
    <w:rsid w:val="0530EB02"/>
    <w:rsid w:val="05318C48"/>
    <w:rsid w:val="05452E45"/>
    <w:rsid w:val="05581FF0"/>
    <w:rsid w:val="05605978"/>
    <w:rsid w:val="057047DC"/>
    <w:rsid w:val="0576BF4E"/>
    <w:rsid w:val="0578DAC9"/>
    <w:rsid w:val="058598CA"/>
    <w:rsid w:val="05905274"/>
    <w:rsid w:val="0592E8F6"/>
    <w:rsid w:val="05B16713"/>
    <w:rsid w:val="05C5980F"/>
    <w:rsid w:val="05DB83F2"/>
    <w:rsid w:val="05E4F60E"/>
    <w:rsid w:val="05FB8AE6"/>
    <w:rsid w:val="0612E131"/>
    <w:rsid w:val="0615B141"/>
    <w:rsid w:val="066B89B4"/>
    <w:rsid w:val="06716E37"/>
    <w:rsid w:val="0676A88A"/>
    <w:rsid w:val="0677C259"/>
    <w:rsid w:val="068F30D6"/>
    <w:rsid w:val="0690DBBB"/>
    <w:rsid w:val="06955C4E"/>
    <w:rsid w:val="0699135A"/>
    <w:rsid w:val="06C99FF1"/>
    <w:rsid w:val="06D11501"/>
    <w:rsid w:val="06D8BC60"/>
    <w:rsid w:val="06E2712B"/>
    <w:rsid w:val="06E7DE45"/>
    <w:rsid w:val="06F1B80B"/>
    <w:rsid w:val="072D97DF"/>
    <w:rsid w:val="073D97E2"/>
    <w:rsid w:val="07653A92"/>
    <w:rsid w:val="077FD439"/>
    <w:rsid w:val="078C4432"/>
    <w:rsid w:val="07AED57D"/>
    <w:rsid w:val="07B708FD"/>
    <w:rsid w:val="07CC46F8"/>
    <w:rsid w:val="07D66308"/>
    <w:rsid w:val="07DA8AE2"/>
    <w:rsid w:val="07DAEAFC"/>
    <w:rsid w:val="07E1A992"/>
    <w:rsid w:val="07E45945"/>
    <w:rsid w:val="07EC8A48"/>
    <w:rsid w:val="080B55AE"/>
    <w:rsid w:val="081AA513"/>
    <w:rsid w:val="0829D65B"/>
    <w:rsid w:val="082F06B5"/>
    <w:rsid w:val="0837EE89"/>
    <w:rsid w:val="085EE98E"/>
    <w:rsid w:val="086A7E14"/>
    <w:rsid w:val="089CFE41"/>
    <w:rsid w:val="089FEC4C"/>
    <w:rsid w:val="08A31EA7"/>
    <w:rsid w:val="08ABA111"/>
    <w:rsid w:val="08C06F98"/>
    <w:rsid w:val="08CF9601"/>
    <w:rsid w:val="08CFE0BC"/>
    <w:rsid w:val="08D2B6FC"/>
    <w:rsid w:val="08E8FD00"/>
    <w:rsid w:val="08F881FE"/>
    <w:rsid w:val="09088DE5"/>
    <w:rsid w:val="090E5B3A"/>
    <w:rsid w:val="0937CD1B"/>
    <w:rsid w:val="093D3623"/>
    <w:rsid w:val="099E0A94"/>
    <w:rsid w:val="09AB0BAD"/>
    <w:rsid w:val="09C2AF6E"/>
    <w:rsid w:val="09DC1D0D"/>
    <w:rsid w:val="09E3F7C4"/>
    <w:rsid w:val="09E87857"/>
    <w:rsid w:val="09F5A238"/>
    <w:rsid w:val="09F70FD1"/>
    <w:rsid w:val="0A16D78A"/>
    <w:rsid w:val="0A34C7B5"/>
    <w:rsid w:val="0A577D11"/>
    <w:rsid w:val="0A69357D"/>
    <w:rsid w:val="0A79BDA9"/>
    <w:rsid w:val="0A8AC6AA"/>
    <w:rsid w:val="0AA7A002"/>
    <w:rsid w:val="0AB88E75"/>
    <w:rsid w:val="0ADCA252"/>
    <w:rsid w:val="0AE20267"/>
    <w:rsid w:val="0AFA8048"/>
    <w:rsid w:val="0AFAAA9A"/>
    <w:rsid w:val="0B019872"/>
    <w:rsid w:val="0B0CBF22"/>
    <w:rsid w:val="0B0D57A0"/>
    <w:rsid w:val="0B303E40"/>
    <w:rsid w:val="0B312F84"/>
    <w:rsid w:val="0B38015C"/>
    <w:rsid w:val="0B5CE47A"/>
    <w:rsid w:val="0B5F2A0B"/>
    <w:rsid w:val="0B67597E"/>
    <w:rsid w:val="0B735ABD"/>
    <w:rsid w:val="0B80984C"/>
    <w:rsid w:val="0B84DE4F"/>
    <w:rsid w:val="0B8D7D05"/>
    <w:rsid w:val="0BA3D6AB"/>
    <w:rsid w:val="0BB76FB9"/>
    <w:rsid w:val="0BD58E8E"/>
    <w:rsid w:val="0BF92453"/>
    <w:rsid w:val="0C1D48BF"/>
    <w:rsid w:val="0C246BFC"/>
    <w:rsid w:val="0C263BC6"/>
    <w:rsid w:val="0C2C552A"/>
    <w:rsid w:val="0C3F34CD"/>
    <w:rsid w:val="0C41A48E"/>
    <w:rsid w:val="0C4ADDB9"/>
    <w:rsid w:val="0C5123FB"/>
    <w:rsid w:val="0C6E5E1F"/>
    <w:rsid w:val="0C869235"/>
    <w:rsid w:val="0C8D6012"/>
    <w:rsid w:val="0CACC23A"/>
    <w:rsid w:val="0CB13EA3"/>
    <w:rsid w:val="0CB41E96"/>
    <w:rsid w:val="0CC90E9E"/>
    <w:rsid w:val="0CD4CCEA"/>
    <w:rsid w:val="0CED1B87"/>
    <w:rsid w:val="0CF4D298"/>
    <w:rsid w:val="0D226C9A"/>
    <w:rsid w:val="0D4F99D7"/>
    <w:rsid w:val="0D6B9161"/>
    <w:rsid w:val="0D6C3D55"/>
    <w:rsid w:val="0D6E2DE4"/>
    <w:rsid w:val="0D706F64"/>
    <w:rsid w:val="0D71233C"/>
    <w:rsid w:val="0D9B6459"/>
    <w:rsid w:val="0DA42E46"/>
    <w:rsid w:val="0DCA53F7"/>
    <w:rsid w:val="0DCA6ED1"/>
    <w:rsid w:val="0DF0AE0D"/>
    <w:rsid w:val="0E107423"/>
    <w:rsid w:val="0E23066E"/>
    <w:rsid w:val="0E3810A1"/>
    <w:rsid w:val="0E65E345"/>
    <w:rsid w:val="0E66C736"/>
    <w:rsid w:val="0E7660B4"/>
    <w:rsid w:val="0E84893F"/>
    <w:rsid w:val="0EA2D3DA"/>
    <w:rsid w:val="0EAB77B0"/>
    <w:rsid w:val="0EACE575"/>
    <w:rsid w:val="0EBF1DCC"/>
    <w:rsid w:val="0ECEF2B6"/>
    <w:rsid w:val="0EF31768"/>
    <w:rsid w:val="0EF6FD06"/>
    <w:rsid w:val="0F0139D6"/>
    <w:rsid w:val="0F14B8EA"/>
    <w:rsid w:val="0F1A3830"/>
    <w:rsid w:val="0F416B58"/>
    <w:rsid w:val="0F83AD6B"/>
    <w:rsid w:val="0F93B596"/>
    <w:rsid w:val="0FA36E6A"/>
    <w:rsid w:val="0FA9C97C"/>
    <w:rsid w:val="0FAC2242"/>
    <w:rsid w:val="0FB0E1BB"/>
    <w:rsid w:val="0FD1B041"/>
    <w:rsid w:val="0FD2574D"/>
    <w:rsid w:val="0FE462FC"/>
    <w:rsid w:val="0FF8F6DF"/>
    <w:rsid w:val="10059E2F"/>
    <w:rsid w:val="10140CDF"/>
    <w:rsid w:val="101D2B26"/>
    <w:rsid w:val="10274C36"/>
    <w:rsid w:val="1031F0F2"/>
    <w:rsid w:val="1048B5D6"/>
    <w:rsid w:val="104DFF82"/>
    <w:rsid w:val="105C67B8"/>
    <w:rsid w:val="10600E69"/>
    <w:rsid w:val="106B67BF"/>
    <w:rsid w:val="106B7735"/>
    <w:rsid w:val="10797F0D"/>
    <w:rsid w:val="1087AF16"/>
    <w:rsid w:val="1091B4E8"/>
    <w:rsid w:val="10967FE2"/>
    <w:rsid w:val="10968C0D"/>
    <w:rsid w:val="10A21000"/>
    <w:rsid w:val="10A74DAC"/>
    <w:rsid w:val="10B0AA54"/>
    <w:rsid w:val="10C46A2D"/>
    <w:rsid w:val="10D23D7B"/>
    <w:rsid w:val="10DD9C43"/>
    <w:rsid w:val="10E35A0A"/>
    <w:rsid w:val="10E489ED"/>
    <w:rsid w:val="10F14989"/>
    <w:rsid w:val="110420F7"/>
    <w:rsid w:val="1108E620"/>
    <w:rsid w:val="11252B7E"/>
    <w:rsid w:val="1127F9ED"/>
    <w:rsid w:val="112C9361"/>
    <w:rsid w:val="112F89B3"/>
    <w:rsid w:val="113AF10C"/>
    <w:rsid w:val="114CC0C2"/>
    <w:rsid w:val="114DC355"/>
    <w:rsid w:val="11662EB9"/>
    <w:rsid w:val="11682199"/>
    <w:rsid w:val="11739F51"/>
    <w:rsid w:val="11763542"/>
    <w:rsid w:val="119A64D9"/>
    <w:rsid w:val="11A89DF3"/>
    <w:rsid w:val="11F6CECA"/>
    <w:rsid w:val="1209282A"/>
    <w:rsid w:val="12261E28"/>
    <w:rsid w:val="12277456"/>
    <w:rsid w:val="12298A7F"/>
    <w:rsid w:val="122C6FE6"/>
    <w:rsid w:val="123C24F2"/>
    <w:rsid w:val="123E4C68"/>
    <w:rsid w:val="123EDD4F"/>
    <w:rsid w:val="12419BA0"/>
    <w:rsid w:val="124C7AB5"/>
    <w:rsid w:val="124D269E"/>
    <w:rsid w:val="125EB2E4"/>
    <w:rsid w:val="1266C34E"/>
    <w:rsid w:val="126F9055"/>
    <w:rsid w:val="127BE74A"/>
    <w:rsid w:val="12A4B681"/>
    <w:rsid w:val="12A87597"/>
    <w:rsid w:val="12D7755E"/>
    <w:rsid w:val="12D961B1"/>
    <w:rsid w:val="12E16A3E"/>
    <w:rsid w:val="12E8663D"/>
    <w:rsid w:val="12ED29E2"/>
    <w:rsid w:val="12F3105F"/>
    <w:rsid w:val="12F48823"/>
    <w:rsid w:val="12F542FA"/>
    <w:rsid w:val="12F5D3B9"/>
    <w:rsid w:val="13026066"/>
    <w:rsid w:val="132E5C06"/>
    <w:rsid w:val="1349CE26"/>
    <w:rsid w:val="134E621E"/>
    <w:rsid w:val="13716F44"/>
    <w:rsid w:val="13776391"/>
    <w:rsid w:val="137797AB"/>
    <w:rsid w:val="13997128"/>
    <w:rsid w:val="13A18BA1"/>
    <w:rsid w:val="13C12C6A"/>
    <w:rsid w:val="13C24B52"/>
    <w:rsid w:val="13E44CBE"/>
    <w:rsid w:val="13E58EC4"/>
    <w:rsid w:val="13FC8C12"/>
    <w:rsid w:val="13FE6049"/>
    <w:rsid w:val="140ABDD7"/>
    <w:rsid w:val="142637BF"/>
    <w:rsid w:val="1454A0B4"/>
    <w:rsid w:val="145E5741"/>
    <w:rsid w:val="14856A4A"/>
    <w:rsid w:val="14A7676B"/>
    <w:rsid w:val="14CDC3DC"/>
    <w:rsid w:val="14E6D74A"/>
    <w:rsid w:val="14F4A041"/>
    <w:rsid w:val="150EAE43"/>
    <w:rsid w:val="15135F6E"/>
    <w:rsid w:val="15222855"/>
    <w:rsid w:val="152B7B20"/>
    <w:rsid w:val="1547EC29"/>
    <w:rsid w:val="155187D4"/>
    <w:rsid w:val="155582E8"/>
    <w:rsid w:val="15657781"/>
    <w:rsid w:val="157D856F"/>
    <w:rsid w:val="157F9BFD"/>
    <w:rsid w:val="158BE93E"/>
    <w:rsid w:val="15972FEF"/>
    <w:rsid w:val="15AE63C4"/>
    <w:rsid w:val="15B7BF47"/>
    <w:rsid w:val="15CCFB4D"/>
    <w:rsid w:val="15D78157"/>
    <w:rsid w:val="15DD5F01"/>
    <w:rsid w:val="15E2D06C"/>
    <w:rsid w:val="16180948"/>
    <w:rsid w:val="1645365B"/>
    <w:rsid w:val="164D83B9"/>
    <w:rsid w:val="16514DE9"/>
    <w:rsid w:val="16626A48"/>
    <w:rsid w:val="1684ACF8"/>
    <w:rsid w:val="168CDB0C"/>
    <w:rsid w:val="168F9256"/>
    <w:rsid w:val="16B60B30"/>
    <w:rsid w:val="16EDA5A0"/>
    <w:rsid w:val="16F6329E"/>
    <w:rsid w:val="1703E7ED"/>
    <w:rsid w:val="1707B49A"/>
    <w:rsid w:val="1724DC4C"/>
    <w:rsid w:val="17295453"/>
    <w:rsid w:val="172CD21B"/>
    <w:rsid w:val="173EBF86"/>
    <w:rsid w:val="17447964"/>
    <w:rsid w:val="17599C73"/>
    <w:rsid w:val="176ACB9D"/>
    <w:rsid w:val="178DFC24"/>
    <w:rsid w:val="179127C8"/>
    <w:rsid w:val="1796C845"/>
    <w:rsid w:val="17A98821"/>
    <w:rsid w:val="17B8FD8B"/>
    <w:rsid w:val="17C00545"/>
    <w:rsid w:val="17D50949"/>
    <w:rsid w:val="17F2A78B"/>
    <w:rsid w:val="180408C4"/>
    <w:rsid w:val="18072C81"/>
    <w:rsid w:val="1828F0DD"/>
    <w:rsid w:val="18306722"/>
    <w:rsid w:val="183A9F5E"/>
    <w:rsid w:val="185E56D9"/>
    <w:rsid w:val="1865EC61"/>
    <w:rsid w:val="1890A5DD"/>
    <w:rsid w:val="18940F63"/>
    <w:rsid w:val="18A4AFBF"/>
    <w:rsid w:val="18B02CB3"/>
    <w:rsid w:val="18ED2415"/>
    <w:rsid w:val="191B281F"/>
    <w:rsid w:val="192AD1E2"/>
    <w:rsid w:val="192F943D"/>
    <w:rsid w:val="19423154"/>
    <w:rsid w:val="195CF5E1"/>
    <w:rsid w:val="195D7C84"/>
    <w:rsid w:val="19652A6D"/>
    <w:rsid w:val="197DBC8B"/>
    <w:rsid w:val="19836527"/>
    <w:rsid w:val="1984D077"/>
    <w:rsid w:val="19910D87"/>
    <w:rsid w:val="1991D510"/>
    <w:rsid w:val="19D74717"/>
    <w:rsid w:val="19E4B22A"/>
    <w:rsid w:val="19F8D3B4"/>
    <w:rsid w:val="1A0A578B"/>
    <w:rsid w:val="1A0B264B"/>
    <w:rsid w:val="1A0D7778"/>
    <w:rsid w:val="1A204F4E"/>
    <w:rsid w:val="1A2DAAB3"/>
    <w:rsid w:val="1A60C7FB"/>
    <w:rsid w:val="1A899EF0"/>
    <w:rsid w:val="1AD6C361"/>
    <w:rsid w:val="1AE74927"/>
    <w:rsid w:val="1AF4D22A"/>
    <w:rsid w:val="1AFD8306"/>
    <w:rsid w:val="1B1DFA01"/>
    <w:rsid w:val="1B1FCD3A"/>
    <w:rsid w:val="1B327A87"/>
    <w:rsid w:val="1B531B0F"/>
    <w:rsid w:val="1B556E05"/>
    <w:rsid w:val="1B6967CC"/>
    <w:rsid w:val="1B6DEBD0"/>
    <w:rsid w:val="1B74EB46"/>
    <w:rsid w:val="1B7C911F"/>
    <w:rsid w:val="1B9F873D"/>
    <w:rsid w:val="1BBE277B"/>
    <w:rsid w:val="1BD59849"/>
    <w:rsid w:val="1C2913A0"/>
    <w:rsid w:val="1C467729"/>
    <w:rsid w:val="1C50C2CB"/>
    <w:rsid w:val="1C7023AE"/>
    <w:rsid w:val="1C72AED9"/>
    <w:rsid w:val="1C803061"/>
    <w:rsid w:val="1C83DE88"/>
    <w:rsid w:val="1C9EEBA6"/>
    <w:rsid w:val="1CA0D65F"/>
    <w:rsid w:val="1CBD16C9"/>
    <w:rsid w:val="1CC5CB26"/>
    <w:rsid w:val="1CD48138"/>
    <w:rsid w:val="1CDD02C6"/>
    <w:rsid w:val="1CDF3268"/>
    <w:rsid w:val="1CFD6700"/>
    <w:rsid w:val="1CFFE3E2"/>
    <w:rsid w:val="1D06C24C"/>
    <w:rsid w:val="1D186180"/>
    <w:rsid w:val="1D1BED51"/>
    <w:rsid w:val="1D20E365"/>
    <w:rsid w:val="1D333B73"/>
    <w:rsid w:val="1D380BCE"/>
    <w:rsid w:val="1D3D6BE3"/>
    <w:rsid w:val="1D4FE2B9"/>
    <w:rsid w:val="1D665DBB"/>
    <w:rsid w:val="1D76B084"/>
    <w:rsid w:val="1D838860"/>
    <w:rsid w:val="1D8A5C6C"/>
    <w:rsid w:val="1D9008F0"/>
    <w:rsid w:val="1DA7F150"/>
    <w:rsid w:val="1DAB07C7"/>
    <w:rsid w:val="1DDAEC68"/>
    <w:rsid w:val="1DFBA72F"/>
    <w:rsid w:val="1DFC0ADB"/>
    <w:rsid w:val="1E28098B"/>
    <w:rsid w:val="1E2ED3DF"/>
    <w:rsid w:val="1E3D82F4"/>
    <w:rsid w:val="1E3FB92D"/>
    <w:rsid w:val="1E53D61A"/>
    <w:rsid w:val="1E619F37"/>
    <w:rsid w:val="1E738CAD"/>
    <w:rsid w:val="1E86A362"/>
    <w:rsid w:val="1EABA616"/>
    <w:rsid w:val="1ECF45E2"/>
    <w:rsid w:val="1EF2F781"/>
    <w:rsid w:val="1EF7E9EA"/>
    <w:rsid w:val="1F011BD6"/>
    <w:rsid w:val="1F06D13E"/>
    <w:rsid w:val="1F17DFD8"/>
    <w:rsid w:val="1F344675"/>
    <w:rsid w:val="1F3AC77D"/>
    <w:rsid w:val="1F3B9031"/>
    <w:rsid w:val="1F54DA46"/>
    <w:rsid w:val="1F83D723"/>
    <w:rsid w:val="1FB1CAA2"/>
    <w:rsid w:val="1FC7335E"/>
    <w:rsid w:val="1FCA04B0"/>
    <w:rsid w:val="1FD2F044"/>
    <w:rsid w:val="1FF1AD03"/>
    <w:rsid w:val="1FFC7379"/>
    <w:rsid w:val="2002744C"/>
    <w:rsid w:val="200715BF"/>
    <w:rsid w:val="200E6334"/>
    <w:rsid w:val="20181C49"/>
    <w:rsid w:val="201AC5DA"/>
    <w:rsid w:val="201D3970"/>
    <w:rsid w:val="2029921F"/>
    <w:rsid w:val="2038B012"/>
    <w:rsid w:val="2072EB2A"/>
    <w:rsid w:val="207A29CC"/>
    <w:rsid w:val="2097DE93"/>
    <w:rsid w:val="20B32676"/>
    <w:rsid w:val="20BCCFD4"/>
    <w:rsid w:val="20CA7391"/>
    <w:rsid w:val="20CE66CF"/>
    <w:rsid w:val="20D4C0BE"/>
    <w:rsid w:val="20DC6BDC"/>
    <w:rsid w:val="20DC70BC"/>
    <w:rsid w:val="20E88C21"/>
    <w:rsid w:val="20EE88FA"/>
    <w:rsid w:val="210E4930"/>
    <w:rsid w:val="211FA784"/>
    <w:rsid w:val="2136063D"/>
    <w:rsid w:val="213BAA95"/>
    <w:rsid w:val="2144C7CF"/>
    <w:rsid w:val="2154A4E8"/>
    <w:rsid w:val="21584333"/>
    <w:rsid w:val="21727372"/>
    <w:rsid w:val="21B80876"/>
    <w:rsid w:val="21BCAFA1"/>
    <w:rsid w:val="21C4CD36"/>
    <w:rsid w:val="21C4F5AB"/>
    <w:rsid w:val="21C71758"/>
    <w:rsid w:val="21D011CD"/>
    <w:rsid w:val="21EB9DB4"/>
    <w:rsid w:val="21F0FB13"/>
    <w:rsid w:val="21F89DDD"/>
    <w:rsid w:val="21FC6611"/>
    <w:rsid w:val="2214E802"/>
    <w:rsid w:val="222CC7BB"/>
    <w:rsid w:val="223911C5"/>
    <w:rsid w:val="227D7FB2"/>
    <w:rsid w:val="228524C7"/>
    <w:rsid w:val="229A90F9"/>
    <w:rsid w:val="22F056EC"/>
    <w:rsid w:val="23222811"/>
    <w:rsid w:val="23294B4E"/>
    <w:rsid w:val="234288CB"/>
    <w:rsid w:val="2348C67D"/>
    <w:rsid w:val="234E5746"/>
    <w:rsid w:val="235A1485"/>
    <w:rsid w:val="2365C15F"/>
    <w:rsid w:val="23712E33"/>
    <w:rsid w:val="239092BB"/>
    <w:rsid w:val="23A09DED"/>
    <w:rsid w:val="23A4B77A"/>
    <w:rsid w:val="23B31E02"/>
    <w:rsid w:val="23C1AB5A"/>
    <w:rsid w:val="23CB717E"/>
    <w:rsid w:val="23D499C5"/>
    <w:rsid w:val="23EAAA88"/>
    <w:rsid w:val="24030EBE"/>
    <w:rsid w:val="240EF136"/>
    <w:rsid w:val="24119E2B"/>
    <w:rsid w:val="241758D9"/>
    <w:rsid w:val="243A98D0"/>
    <w:rsid w:val="244558E7"/>
    <w:rsid w:val="244CC5F0"/>
    <w:rsid w:val="2460310C"/>
    <w:rsid w:val="24611542"/>
    <w:rsid w:val="24804E2F"/>
    <w:rsid w:val="24C01A1F"/>
    <w:rsid w:val="24D16089"/>
    <w:rsid w:val="24D18371"/>
    <w:rsid w:val="24D5CF49"/>
    <w:rsid w:val="24DFE342"/>
    <w:rsid w:val="24F73036"/>
    <w:rsid w:val="24F9B058"/>
    <w:rsid w:val="24FA6D4D"/>
    <w:rsid w:val="250746B5"/>
    <w:rsid w:val="25134CB8"/>
    <w:rsid w:val="254A7595"/>
    <w:rsid w:val="2558D427"/>
    <w:rsid w:val="2563CD64"/>
    <w:rsid w:val="256787E6"/>
    <w:rsid w:val="2575A91C"/>
    <w:rsid w:val="258BA82D"/>
    <w:rsid w:val="25B2DB89"/>
    <w:rsid w:val="25BF1408"/>
    <w:rsid w:val="25C4878E"/>
    <w:rsid w:val="25D85691"/>
    <w:rsid w:val="25D9F04A"/>
    <w:rsid w:val="25F6A8F2"/>
    <w:rsid w:val="25FFE8E5"/>
    <w:rsid w:val="260B4BA0"/>
    <w:rsid w:val="264B310E"/>
    <w:rsid w:val="264B8354"/>
    <w:rsid w:val="264B8F15"/>
    <w:rsid w:val="2659EC99"/>
    <w:rsid w:val="265C7F14"/>
    <w:rsid w:val="26767F36"/>
    <w:rsid w:val="268A7798"/>
    <w:rsid w:val="26959F3A"/>
    <w:rsid w:val="26969704"/>
    <w:rsid w:val="2697C5F4"/>
    <w:rsid w:val="26991BDA"/>
    <w:rsid w:val="26998755"/>
    <w:rsid w:val="269E9A00"/>
    <w:rsid w:val="26A37010"/>
    <w:rsid w:val="26A746C3"/>
    <w:rsid w:val="26AA628C"/>
    <w:rsid w:val="26ADFC39"/>
    <w:rsid w:val="26AFCCAC"/>
    <w:rsid w:val="26B88312"/>
    <w:rsid w:val="26C7D3C8"/>
    <w:rsid w:val="26D1A92A"/>
    <w:rsid w:val="27000772"/>
    <w:rsid w:val="2709F6FF"/>
    <w:rsid w:val="270D5412"/>
    <w:rsid w:val="2718EA86"/>
    <w:rsid w:val="271CE745"/>
    <w:rsid w:val="271E61AE"/>
    <w:rsid w:val="273D46EC"/>
    <w:rsid w:val="27470695"/>
    <w:rsid w:val="275DF80D"/>
    <w:rsid w:val="276B7263"/>
    <w:rsid w:val="279F7617"/>
    <w:rsid w:val="27B5200B"/>
    <w:rsid w:val="27FBE75F"/>
    <w:rsid w:val="28014696"/>
    <w:rsid w:val="280BF5A8"/>
    <w:rsid w:val="283D244F"/>
    <w:rsid w:val="2857AD32"/>
    <w:rsid w:val="286A4528"/>
    <w:rsid w:val="286EF0C2"/>
    <w:rsid w:val="2876D8E0"/>
    <w:rsid w:val="287C1459"/>
    <w:rsid w:val="288DA5AC"/>
    <w:rsid w:val="2893B4E8"/>
    <w:rsid w:val="28A59428"/>
    <w:rsid w:val="28AAE79B"/>
    <w:rsid w:val="28AE8476"/>
    <w:rsid w:val="28B4C72A"/>
    <w:rsid w:val="28BDC0BD"/>
    <w:rsid w:val="28C14D71"/>
    <w:rsid w:val="28CD6FEF"/>
    <w:rsid w:val="28DF5ADE"/>
    <w:rsid w:val="28E2FFF3"/>
    <w:rsid w:val="28F2A579"/>
    <w:rsid w:val="28FED00D"/>
    <w:rsid w:val="292801DC"/>
    <w:rsid w:val="29392EA0"/>
    <w:rsid w:val="2941CA28"/>
    <w:rsid w:val="2958674D"/>
    <w:rsid w:val="2994F9E0"/>
    <w:rsid w:val="29AAB30E"/>
    <w:rsid w:val="29C48813"/>
    <w:rsid w:val="29CB4E47"/>
    <w:rsid w:val="29DECB91"/>
    <w:rsid w:val="2A0D8F6C"/>
    <w:rsid w:val="2A192232"/>
    <w:rsid w:val="2A294E7C"/>
    <w:rsid w:val="2A3BAF21"/>
    <w:rsid w:val="2A4D55F0"/>
    <w:rsid w:val="2A73980E"/>
    <w:rsid w:val="2A8E61DE"/>
    <w:rsid w:val="2AC53858"/>
    <w:rsid w:val="2AC64143"/>
    <w:rsid w:val="2ADD6E33"/>
    <w:rsid w:val="2AEF7353"/>
    <w:rsid w:val="2AF5C9C7"/>
    <w:rsid w:val="2B0D9C5B"/>
    <w:rsid w:val="2B0FF0A0"/>
    <w:rsid w:val="2B2779B0"/>
    <w:rsid w:val="2B73231D"/>
    <w:rsid w:val="2B798C8C"/>
    <w:rsid w:val="2B7B596F"/>
    <w:rsid w:val="2B7F1F54"/>
    <w:rsid w:val="2BA2AF9B"/>
    <w:rsid w:val="2BC93769"/>
    <w:rsid w:val="2BE0C535"/>
    <w:rsid w:val="2BFD45AA"/>
    <w:rsid w:val="2BFEED5E"/>
    <w:rsid w:val="2C3F6635"/>
    <w:rsid w:val="2C4095E1"/>
    <w:rsid w:val="2C4837C0"/>
    <w:rsid w:val="2C816024"/>
    <w:rsid w:val="2C93C7B7"/>
    <w:rsid w:val="2C9CEFFE"/>
    <w:rsid w:val="2C9E0088"/>
    <w:rsid w:val="2CC7CA87"/>
    <w:rsid w:val="2CEB3B51"/>
    <w:rsid w:val="2CF4983A"/>
    <w:rsid w:val="2CF8D76F"/>
    <w:rsid w:val="2D14400B"/>
    <w:rsid w:val="2D20665A"/>
    <w:rsid w:val="2D896D72"/>
    <w:rsid w:val="2DA46334"/>
    <w:rsid w:val="2DDA2E7D"/>
    <w:rsid w:val="2DE26C57"/>
    <w:rsid w:val="2DE766CA"/>
    <w:rsid w:val="2DF4CBCA"/>
    <w:rsid w:val="2DFEE8BC"/>
    <w:rsid w:val="2E0AD652"/>
    <w:rsid w:val="2E0B7B6F"/>
    <w:rsid w:val="2E0FDF7C"/>
    <w:rsid w:val="2E17394E"/>
    <w:rsid w:val="2E213CBE"/>
    <w:rsid w:val="2E29003F"/>
    <w:rsid w:val="2E4B8F6E"/>
    <w:rsid w:val="2EABC17E"/>
    <w:rsid w:val="2EABED1F"/>
    <w:rsid w:val="2EC84D77"/>
    <w:rsid w:val="2ED3A1D9"/>
    <w:rsid w:val="2EE8A153"/>
    <w:rsid w:val="2EF70858"/>
    <w:rsid w:val="2EFB105F"/>
    <w:rsid w:val="2F07D608"/>
    <w:rsid w:val="2F3A4B4A"/>
    <w:rsid w:val="2F4D80E0"/>
    <w:rsid w:val="2F5FD423"/>
    <w:rsid w:val="2F6C05C2"/>
    <w:rsid w:val="2F8B4FCC"/>
    <w:rsid w:val="2F8E5281"/>
    <w:rsid w:val="2F9FF5BD"/>
    <w:rsid w:val="2FDC95C5"/>
    <w:rsid w:val="2FFAAD6A"/>
    <w:rsid w:val="300182B4"/>
    <w:rsid w:val="30043B64"/>
    <w:rsid w:val="3010B7FB"/>
    <w:rsid w:val="301A0387"/>
    <w:rsid w:val="3038A459"/>
    <w:rsid w:val="3041DD40"/>
    <w:rsid w:val="304F2121"/>
    <w:rsid w:val="305EB0A3"/>
    <w:rsid w:val="306B10D0"/>
    <w:rsid w:val="3078589F"/>
    <w:rsid w:val="308A7B76"/>
    <w:rsid w:val="309E8CF3"/>
    <w:rsid w:val="30A2B95F"/>
    <w:rsid w:val="30A63A68"/>
    <w:rsid w:val="30B6543A"/>
    <w:rsid w:val="30C3C98B"/>
    <w:rsid w:val="30C9617B"/>
    <w:rsid w:val="30D36E47"/>
    <w:rsid w:val="30D384D8"/>
    <w:rsid w:val="30F5DBE1"/>
    <w:rsid w:val="30FDA362"/>
    <w:rsid w:val="3100B52B"/>
    <w:rsid w:val="312156A6"/>
    <w:rsid w:val="31220306"/>
    <w:rsid w:val="31326481"/>
    <w:rsid w:val="3141AD6B"/>
    <w:rsid w:val="31427714"/>
    <w:rsid w:val="31458852"/>
    <w:rsid w:val="3174C00F"/>
    <w:rsid w:val="3181B964"/>
    <w:rsid w:val="31869FB9"/>
    <w:rsid w:val="31954FD6"/>
    <w:rsid w:val="319F0FA6"/>
    <w:rsid w:val="31B78C7E"/>
    <w:rsid w:val="31C695CB"/>
    <w:rsid w:val="31D3BA05"/>
    <w:rsid w:val="31E5B5B8"/>
    <w:rsid w:val="31FCD701"/>
    <w:rsid w:val="32078233"/>
    <w:rsid w:val="324A8FFF"/>
    <w:rsid w:val="325F4601"/>
    <w:rsid w:val="32658037"/>
    <w:rsid w:val="32805E3A"/>
    <w:rsid w:val="3282810D"/>
    <w:rsid w:val="3289BA0B"/>
    <w:rsid w:val="3294CAD7"/>
    <w:rsid w:val="32A605AE"/>
    <w:rsid w:val="32C61C32"/>
    <w:rsid w:val="32DA5B5C"/>
    <w:rsid w:val="32DEE985"/>
    <w:rsid w:val="32E076D3"/>
    <w:rsid w:val="32F1E8F9"/>
    <w:rsid w:val="32F6BBFA"/>
    <w:rsid w:val="33082109"/>
    <w:rsid w:val="332D9064"/>
    <w:rsid w:val="333987DA"/>
    <w:rsid w:val="33420344"/>
    <w:rsid w:val="33421D6A"/>
    <w:rsid w:val="33535CDF"/>
    <w:rsid w:val="336B5C9F"/>
    <w:rsid w:val="33939F3E"/>
    <w:rsid w:val="33A7DBF9"/>
    <w:rsid w:val="33DCFB46"/>
    <w:rsid w:val="33E46267"/>
    <w:rsid w:val="340A405E"/>
    <w:rsid w:val="341AA4EE"/>
    <w:rsid w:val="342750D4"/>
    <w:rsid w:val="3436C256"/>
    <w:rsid w:val="343A7EB7"/>
    <w:rsid w:val="34603415"/>
    <w:rsid w:val="3494AED1"/>
    <w:rsid w:val="3495AAF0"/>
    <w:rsid w:val="34B0051F"/>
    <w:rsid w:val="34BD17A9"/>
    <w:rsid w:val="34C68C29"/>
    <w:rsid w:val="34D55609"/>
    <w:rsid w:val="34E32CFF"/>
    <w:rsid w:val="351A1C59"/>
    <w:rsid w:val="35295EF2"/>
    <w:rsid w:val="352D2A64"/>
    <w:rsid w:val="35328A4A"/>
    <w:rsid w:val="3535A1FA"/>
    <w:rsid w:val="35372A54"/>
    <w:rsid w:val="3539B06D"/>
    <w:rsid w:val="353AEE8A"/>
    <w:rsid w:val="355D51F8"/>
    <w:rsid w:val="357A27DA"/>
    <w:rsid w:val="357B2524"/>
    <w:rsid w:val="35812EE7"/>
    <w:rsid w:val="35BF38CC"/>
    <w:rsid w:val="35E6A346"/>
    <w:rsid w:val="360C8DC2"/>
    <w:rsid w:val="3611415B"/>
    <w:rsid w:val="361D9358"/>
    <w:rsid w:val="363FF4E9"/>
    <w:rsid w:val="3663FD4B"/>
    <w:rsid w:val="367AA025"/>
    <w:rsid w:val="36826579"/>
    <w:rsid w:val="369EDE59"/>
    <w:rsid w:val="36A9F942"/>
    <w:rsid w:val="36B022A5"/>
    <w:rsid w:val="36B4A854"/>
    <w:rsid w:val="36BD6C05"/>
    <w:rsid w:val="36C2D425"/>
    <w:rsid w:val="36CE456C"/>
    <w:rsid w:val="36D8578A"/>
    <w:rsid w:val="36E3D707"/>
    <w:rsid w:val="36E85F83"/>
    <w:rsid w:val="37287F03"/>
    <w:rsid w:val="372D06F5"/>
    <w:rsid w:val="373046D5"/>
    <w:rsid w:val="373D3DD3"/>
    <w:rsid w:val="375E06F4"/>
    <w:rsid w:val="376A001D"/>
    <w:rsid w:val="376F1A8D"/>
    <w:rsid w:val="37AC36CA"/>
    <w:rsid w:val="37B0DCD2"/>
    <w:rsid w:val="37DCA9B2"/>
    <w:rsid w:val="37DD8A6A"/>
    <w:rsid w:val="37F6D1C9"/>
    <w:rsid w:val="38236AA4"/>
    <w:rsid w:val="3829193E"/>
    <w:rsid w:val="3832475D"/>
    <w:rsid w:val="3834154F"/>
    <w:rsid w:val="383562F8"/>
    <w:rsid w:val="383AAEBA"/>
    <w:rsid w:val="38465CA5"/>
    <w:rsid w:val="384A7EF0"/>
    <w:rsid w:val="38735E9D"/>
    <w:rsid w:val="38927A4C"/>
    <w:rsid w:val="38A8E022"/>
    <w:rsid w:val="38BBFD58"/>
    <w:rsid w:val="38BD3ABE"/>
    <w:rsid w:val="38EB90DB"/>
    <w:rsid w:val="38FA2452"/>
    <w:rsid w:val="39087DA4"/>
    <w:rsid w:val="392229EA"/>
    <w:rsid w:val="392811E2"/>
    <w:rsid w:val="39386619"/>
    <w:rsid w:val="393964A3"/>
    <w:rsid w:val="395CE203"/>
    <w:rsid w:val="39627D7A"/>
    <w:rsid w:val="3978851B"/>
    <w:rsid w:val="3988562D"/>
    <w:rsid w:val="398CE3A1"/>
    <w:rsid w:val="3994B8CF"/>
    <w:rsid w:val="39C65E42"/>
    <w:rsid w:val="39CB9251"/>
    <w:rsid w:val="39CC5B3F"/>
    <w:rsid w:val="39CD4679"/>
    <w:rsid w:val="39DBAA1A"/>
    <w:rsid w:val="39E32EC8"/>
    <w:rsid w:val="39E59518"/>
    <w:rsid w:val="3A0EFC6C"/>
    <w:rsid w:val="3A1B2276"/>
    <w:rsid w:val="3A395F61"/>
    <w:rsid w:val="3A3B974D"/>
    <w:rsid w:val="3A692C47"/>
    <w:rsid w:val="3A6DB8B4"/>
    <w:rsid w:val="3A70A4CA"/>
    <w:rsid w:val="3A8D2AF4"/>
    <w:rsid w:val="3A8D92F2"/>
    <w:rsid w:val="3A8FD0D5"/>
    <w:rsid w:val="3A912201"/>
    <w:rsid w:val="3AB8D003"/>
    <w:rsid w:val="3B01EAE2"/>
    <w:rsid w:val="3B0B29C5"/>
    <w:rsid w:val="3B1C0496"/>
    <w:rsid w:val="3B25FFC9"/>
    <w:rsid w:val="3B348CDD"/>
    <w:rsid w:val="3B46EE0B"/>
    <w:rsid w:val="3B4BE002"/>
    <w:rsid w:val="3B6839A1"/>
    <w:rsid w:val="3B739ADF"/>
    <w:rsid w:val="3B7F203E"/>
    <w:rsid w:val="3B82F590"/>
    <w:rsid w:val="3BAA78B7"/>
    <w:rsid w:val="3BB368E4"/>
    <w:rsid w:val="3BB5F6B8"/>
    <w:rsid w:val="3BBA0F27"/>
    <w:rsid w:val="3BCAAA0D"/>
    <w:rsid w:val="3BE2474C"/>
    <w:rsid w:val="3BEE0EBF"/>
    <w:rsid w:val="3BF654CD"/>
    <w:rsid w:val="3C16B052"/>
    <w:rsid w:val="3C2BB3D2"/>
    <w:rsid w:val="3C35E553"/>
    <w:rsid w:val="3C41D43B"/>
    <w:rsid w:val="3C4912E8"/>
    <w:rsid w:val="3C7570F3"/>
    <w:rsid w:val="3C901976"/>
    <w:rsid w:val="3C9F92D1"/>
    <w:rsid w:val="3CA729CC"/>
    <w:rsid w:val="3CF3F228"/>
    <w:rsid w:val="3D02D4F0"/>
    <w:rsid w:val="3D08FE53"/>
    <w:rsid w:val="3D1957C6"/>
    <w:rsid w:val="3D22A4F9"/>
    <w:rsid w:val="3D2A5239"/>
    <w:rsid w:val="3D2D5A66"/>
    <w:rsid w:val="3D389D06"/>
    <w:rsid w:val="3D3E7CD7"/>
    <w:rsid w:val="3D409420"/>
    <w:rsid w:val="3D53D6BB"/>
    <w:rsid w:val="3D60F681"/>
    <w:rsid w:val="3D618C71"/>
    <w:rsid w:val="3D65EF16"/>
    <w:rsid w:val="3D6E5617"/>
    <w:rsid w:val="3D750095"/>
    <w:rsid w:val="3D7A513C"/>
    <w:rsid w:val="3DBD06DC"/>
    <w:rsid w:val="3DD0252B"/>
    <w:rsid w:val="3DE68B01"/>
    <w:rsid w:val="3E0F38CA"/>
    <w:rsid w:val="3E44AC92"/>
    <w:rsid w:val="3E466FBA"/>
    <w:rsid w:val="3E4EEF15"/>
    <w:rsid w:val="3E9A8CE2"/>
    <w:rsid w:val="3EA161A3"/>
    <w:rsid w:val="3EA6E012"/>
    <w:rsid w:val="3EB188D3"/>
    <w:rsid w:val="3EE5BC33"/>
    <w:rsid w:val="3EEED622"/>
    <w:rsid w:val="3EF560CF"/>
    <w:rsid w:val="3F0E093A"/>
    <w:rsid w:val="3F23FFA8"/>
    <w:rsid w:val="3F488432"/>
    <w:rsid w:val="3F5B229C"/>
    <w:rsid w:val="3F6DC556"/>
    <w:rsid w:val="3F7052C7"/>
    <w:rsid w:val="3F8047FD"/>
    <w:rsid w:val="3F83EEDD"/>
    <w:rsid w:val="3F92C450"/>
    <w:rsid w:val="3FDBB49D"/>
    <w:rsid w:val="3FE73849"/>
    <w:rsid w:val="3FED869D"/>
    <w:rsid w:val="3FF7980A"/>
    <w:rsid w:val="3FFAC0C2"/>
    <w:rsid w:val="40016E6B"/>
    <w:rsid w:val="402C644E"/>
    <w:rsid w:val="40443207"/>
    <w:rsid w:val="404A95EC"/>
    <w:rsid w:val="40589EA4"/>
    <w:rsid w:val="405FDEAD"/>
    <w:rsid w:val="407E9ACF"/>
    <w:rsid w:val="407F1061"/>
    <w:rsid w:val="4080AC05"/>
    <w:rsid w:val="40CAF7BC"/>
    <w:rsid w:val="40DC00BD"/>
    <w:rsid w:val="40DF66D0"/>
    <w:rsid w:val="40EE7793"/>
    <w:rsid w:val="40EFCFC0"/>
    <w:rsid w:val="40F044C6"/>
    <w:rsid w:val="41076EBC"/>
    <w:rsid w:val="410C2328"/>
    <w:rsid w:val="4113ED31"/>
    <w:rsid w:val="411988A8"/>
    <w:rsid w:val="411ED9AC"/>
    <w:rsid w:val="412B4E2B"/>
    <w:rsid w:val="412C230C"/>
    <w:rsid w:val="41381255"/>
    <w:rsid w:val="4144FFE7"/>
    <w:rsid w:val="414FBD1F"/>
    <w:rsid w:val="415840CF"/>
    <w:rsid w:val="418A1B2D"/>
    <w:rsid w:val="41953B6B"/>
    <w:rsid w:val="41B6F9D8"/>
    <w:rsid w:val="41D11E54"/>
    <w:rsid w:val="41EE61C2"/>
    <w:rsid w:val="41FE379D"/>
    <w:rsid w:val="4201BADC"/>
    <w:rsid w:val="4206DF60"/>
    <w:rsid w:val="421119D5"/>
    <w:rsid w:val="42159A81"/>
    <w:rsid w:val="421A4022"/>
    <w:rsid w:val="4226BB62"/>
    <w:rsid w:val="4259DD42"/>
    <w:rsid w:val="426A02F8"/>
    <w:rsid w:val="426A51AD"/>
    <w:rsid w:val="4275B73B"/>
    <w:rsid w:val="427DAB3C"/>
    <w:rsid w:val="42881878"/>
    <w:rsid w:val="42A2F20C"/>
    <w:rsid w:val="42AB064E"/>
    <w:rsid w:val="42B5CE3F"/>
    <w:rsid w:val="42B64E6E"/>
    <w:rsid w:val="42BA3750"/>
    <w:rsid w:val="42C48EC7"/>
    <w:rsid w:val="42D2F1B0"/>
    <w:rsid w:val="42E4CE97"/>
    <w:rsid w:val="42E6880D"/>
    <w:rsid w:val="42FE8C6F"/>
    <w:rsid w:val="4327590D"/>
    <w:rsid w:val="432C2E44"/>
    <w:rsid w:val="4332A435"/>
    <w:rsid w:val="4350584C"/>
    <w:rsid w:val="43600B82"/>
    <w:rsid w:val="436CC67C"/>
    <w:rsid w:val="43785222"/>
    <w:rsid w:val="437AFF14"/>
    <w:rsid w:val="437CAA16"/>
    <w:rsid w:val="439A5D1F"/>
    <w:rsid w:val="439B514A"/>
    <w:rsid w:val="439DE552"/>
    <w:rsid w:val="439F0BC8"/>
    <w:rsid w:val="43CFA53C"/>
    <w:rsid w:val="43D843B2"/>
    <w:rsid w:val="43ED9D2D"/>
    <w:rsid w:val="43F9DF9A"/>
    <w:rsid w:val="44127B56"/>
    <w:rsid w:val="443F87B8"/>
    <w:rsid w:val="44447EC3"/>
    <w:rsid w:val="446B70EC"/>
    <w:rsid w:val="449E26D5"/>
    <w:rsid w:val="44FB4D7D"/>
    <w:rsid w:val="45009C7A"/>
    <w:rsid w:val="4507B764"/>
    <w:rsid w:val="4508AB09"/>
    <w:rsid w:val="4509BDC0"/>
    <w:rsid w:val="4515D360"/>
    <w:rsid w:val="4517D976"/>
    <w:rsid w:val="4522DE83"/>
    <w:rsid w:val="45369FD9"/>
    <w:rsid w:val="455DE1E9"/>
    <w:rsid w:val="455E312B"/>
    <w:rsid w:val="4560A470"/>
    <w:rsid w:val="4560BB67"/>
    <w:rsid w:val="456F37E7"/>
    <w:rsid w:val="456FD4FB"/>
    <w:rsid w:val="457F43CE"/>
    <w:rsid w:val="45800D1C"/>
    <w:rsid w:val="4597C67C"/>
    <w:rsid w:val="459EC764"/>
    <w:rsid w:val="45BD9298"/>
    <w:rsid w:val="45C76823"/>
    <w:rsid w:val="45D85E31"/>
    <w:rsid w:val="4605B0B5"/>
    <w:rsid w:val="4609B808"/>
    <w:rsid w:val="460B8654"/>
    <w:rsid w:val="46241F76"/>
    <w:rsid w:val="4638276C"/>
    <w:rsid w:val="464AE845"/>
    <w:rsid w:val="4659F704"/>
    <w:rsid w:val="465EF9CF"/>
    <w:rsid w:val="4668F8F2"/>
    <w:rsid w:val="467962B9"/>
    <w:rsid w:val="468639D6"/>
    <w:rsid w:val="46891C91"/>
    <w:rsid w:val="468D993F"/>
    <w:rsid w:val="469D24AC"/>
    <w:rsid w:val="46AF3B01"/>
    <w:rsid w:val="46C3F454"/>
    <w:rsid w:val="46CC93E7"/>
    <w:rsid w:val="46EB6BD0"/>
    <w:rsid w:val="46F59B36"/>
    <w:rsid w:val="46F64241"/>
    <w:rsid w:val="46F9FF47"/>
    <w:rsid w:val="47115609"/>
    <w:rsid w:val="4728C576"/>
    <w:rsid w:val="473A1479"/>
    <w:rsid w:val="475F1144"/>
    <w:rsid w:val="47623C4F"/>
    <w:rsid w:val="47723B11"/>
    <w:rsid w:val="477CFEFE"/>
    <w:rsid w:val="47B04897"/>
    <w:rsid w:val="47B111E5"/>
    <w:rsid w:val="480C416F"/>
    <w:rsid w:val="4814F7D8"/>
    <w:rsid w:val="481FD436"/>
    <w:rsid w:val="4823E9E4"/>
    <w:rsid w:val="482BB6F5"/>
    <w:rsid w:val="48613689"/>
    <w:rsid w:val="486ABCBF"/>
    <w:rsid w:val="486D5591"/>
    <w:rsid w:val="489A8769"/>
    <w:rsid w:val="48A47031"/>
    <w:rsid w:val="48AFCAA5"/>
    <w:rsid w:val="48BF6893"/>
    <w:rsid w:val="48C49367"/>
    <w:rsid w:val="48D1090C"/>
    <w:rsid w:val="48E1D148"/>
    <w:rsid w:val="48EB9F0C"/>
    <w:rsid w:val="49097CA1"/>
    <w:rsid w:val="4912BEC0"/>
    <w:rsid w:val="49166B59"/>
    <w:rsid w:val="491837E7"/>
    <w:rsid w:val="49183D45"/>
    <w:rsid w:val="491BC07A"/>
    <w:rsid w:val="49264F23"/>
    <w:rsid w:val="49479349"/>
    <w:rsid w:val="494A102B"/>
    <w:rsid w:val="4955D8C8"/>
    <w:rsid w:val="495BD5AE"/>
    <w:rsid w:val="49701075"/>
    <w:rsid w:val="49809A64"/>
    <w:rsid w:val="498D062D"/>
    <w:rsid w:val="49B12C78"/>
    <w:rsid w:val="49D2432C"/>
    <w:rsid w:val="49E72FE5"/>
    <w:rsid w:val="49FCDD3A"/>
    <w:rsid w:val="4A125092"/>
    <w:rsid w:val="4A14C289"/>
    <w:rsid w:val="4A19CFB6"/>
    <w:rsid w:val="4A1C9ABE"/>
    <w:rsid w:val="4A393F00"/>
    <w:rsid w:val="4A6A4E1A"/>
    <w:rsid w:val="4A6CB01E"/>
    <w:rsid w:val="4A7233A8"/>
    <w:rsid w:val="4A7D8764"/>
    <w:rsid w:val="4A80D1CF"/>
    <w:rsid w:val="4AA18FD4"/>
    <w:rsid w:val="4ADDA510"/>
    <w:rsid w:val="4AE7C120"/>
    <w:rsid w:val="4AEC4A0F"/>
    <w:rsid w:val="4AFD731E"/>
    <w:rsid w:val="4B11E2D9"/>
    <w:rsid w:val="4B374F72"/>
    <w:rsid w:val="4B3D2EAF"/>
    <w:rsid w:val="4B6FDDFE"/>
    <w:rsid w:val="4B7C1BAB"/>
    <w:rsid w:val="4BA188C6"/>
    <w:rsid w:val="4BA29944"/>
    <w:rsid w:val="4BADC1A6"/>
    <w:rsid w:val="4BB9A3AC"/>
    <w:rsid w:val="4BCE08D2"/>
    <w:rsid w:val="4BD56035"/>
    <w:rsid w:val="4BE43AE5"/>
    <w:rsid w:val="4BE6243A"/>
    <w:rsid w:val="4BE970C4"/>
    <w:rsid w:val="4BEF3657"/>
    <w:rsid w:val="4C2FFBC0"/>
    <w:rsid w:val="4C39708E"/>
    <w:rsid w:val="4C3E68BC"/>
    <w:rsid w:val="4C4774A3"/>
    <w:rsid w:val="4C58959F"/>
    <w:rsid w:val="4C5BE140"/>
    <w:rsid w:val="4C7280A9"/>
    <w:rsid w:val="4C7426E1"/>
    <w:rsid w:val="4C7CD783"/>
    <w:rsid w:val="4C810B86"/>
    <w:rsid w:val="4C9AE364"/>
    <w:rsid w:val="4C9E2633"/>
    <w:rsid w:val="4CA28733"/>
    <w:rsid w:val="4CADC1E4"/>
    <w:rsid w:val="4CCE3B53"/>
    <w:rsid w:val="4D05F944"/>
    <w:rsid w:val="4D181385"/>
    <w:rsid w:val="4D334A10"/>
    <w:rsid w:val="4D652771"/>
    <w:rsid w:val="4D705DD3"/>
    <w:rsid w:val="4D74DC68"/>
    <w:rsid w:val="4D7CCFBD"/>
    <w:rsid w:val="4D8E2D07"/>
    <w:rsid w:val="4D93712E"/>
    <w:rsid w:val="4DA0E863"/>
    <w:rsid w:val="4DA117DE"/>
    <w:rsid w:val="4DABB2E2"/>
    <w:rsid w:val="4DB1281A"/>
    <w:rsid w:val="4DB67C55"/>
    <w:rsid w:val="4DD7A643"/>
    <w:rsid w:val="4DD96B59"/>
    <w:rsid w:val="4DD9F1A7"/>
    <w:rsid w:val="4E2FC3E2"/>
    <w:rsid w:val="4E4E3E57"/>
    <w:rsid w:val="4E669A51"/>
    <w:rsid w:val="4E78269E"/>
    <w:rsid w:val="4E8377C0"/>
    <w:rsid w:val="4E9AF879"/>
    <w:rsid w:val="4EAC1869"/>
    <w:rsid w:val="4EB0109B"/>
    <w:rsid w:val="4EBE36A7"/>
    <w:rsid w:val="4EC2DCC4"/>
    <w:rsid w:val="4EC4C6B5"/>
    <w:rsid w:val="4EDEDA86"/>
    <w:rsid w:val="4EEFBACB"/>
    <w:rsid w:val="4F0B9259"/>
    <w:rsid w:val="4F0C673A"/>
    <w:rsid w:val="4F107244"/>
    <w:rsid w:val="4F16A64F"/>
    <w:rsid w:val="4F2BDBB8"/>
    <w:rsid w:val="4F47DF51"/>
    <w:rsid w:val="4F7D4465"/>
    <w:rsid w:val="4F87F5A0"/>
    <w:rsid w:val="4F8FA981"/>
    <w:rsid w:val="4F9D8238"/>
    <w:rsid w:val="4FC200D1"/>
    <w:rsid w:val="4FE6E76F"/>
    <w:rsid w:val="4FF4F29E"/>
    <w:rsid w:val="4FFC381D"/>
    <w:rsid w:val="5000F37B"/>
    <w:rsid w:val="5013B9AD"/>
    <w:rsid w:val="50200F2A"/>
    <w:rsid w:val="5029E0BB"/>
    <w:rsid w:val="5036C8DA"/>
    <w:rsid w:val="504D8324"/>
    <w:rsid w:val="506CFD78"/>
    <w:rsid w:val="50702F67"/>
    <w:rsid w:val="509569FB"/>
    <w:rsid w:val="5099E96C"/>
    <w:rsid w:val="50A18693"/>
    <w:rsid w:val="50A1A70E"/>
    <w:rsid w:val="50A2AA3A"/>
    <w:rsid w:val="50B85036"/>
    <w:rsid w:val="511144AC"/>
    <w:rsid w:val="511A2DE4"/>
    <w:rsid w:val="51277A23"/>
    <w:rsid w:val="51326725"/>
    <w:rsid w:val="513386B1"/>
    <w:rsid w:val="51727E49"/>
    <w:rsid w:val="51824597"/>
    <w:rsid w:val="519D8516"/>
    <w:rsid w:val="51F8878D"/>
    <w:rsid w:val="51F8BA5E"/>
    <w:rsid w:val="5213A4E8"/>
    <w:rsid w:val="525FC254"/>
    <w:rsid w:val="5260C6DE"/>
    <w:rsid w:val="526FBA2E"/>
    <w:rsid w:val="526FCBF6"/>
    <w:rsid w:val="5276472C"/>
    <w:rsid w:val="527959F0"/>
    <w:rsid w:val="5288F913"/>
    <w:rsid w:val="5294073E"/>
    <w:rsid w:val="52A28E34"/>
    <w:rsid w:val="52B57A6B"/>
    <w:rsid w:val="52D77C1E"/>
    <w:rsid w:val="52DD8218"/>
    <w:rsid w:val="5302A04D"/>
    <w:rsid w:val="5307B19A"/>
    <w:rsid w:val="53130D9E"/>
    <w:rsid w:val="531E3079"/>
    <w:rsid w:val="532EB203"/>
    <w:rsid w:val="535DBCDE"/>
    <w:rsid w:val="5378C27B"/>
    <w:rsid w:val="537F898C"/>
    <w:rsid w:val="538A9723"/>
    <w:rsid w:val="53980ACE"/>
    <w:rsid w:val="53B9A0B3"/>
    <w:rsid w:val="53C08C22"/>
    <w:rsid w:val="53C974CC"/>
    <w:rsid w:val="53CF0D0B"/>
    <w:rsid w:val="53D629CD"/>
    <w:rsid w:val="53FF462B"/>
    <w:rsid w:val="54049F8D"/>
    <w:rsid w:val="543454DD"/>
    <w:rsid w:val="54456CCA"/>
    <w:rsid w:val="54481811"/>
    <w:rsid w:val="5448ACDD"/>
    <w:rsid w:val="5464F2CE"/>
    <w:rsid w:val="5486BC22"/>
    <w:rsid w:val="548AF099"/>
    <w:rsid w:val="54923036"/>
    <w:rsid w:val="549668F9"/>
    <w:rsid w:val="54978F50"/>
    <w:rsid w:val="549A417F"/>
    <w:rsid w:val="549A8168"/>
    <w:rsid w:val="54A30989"/>
    <w:rsid w:val="54A790EC"/>
    <w:rsid w:val="54AC202E"/>
    <w:rsid w:val="54BB1286"/>
    <w:rsid w:val="54CE3443"/>
    <w:rsid w:val="54E473C5"/>
    <w:rsid w:val="54F064F8"/>
    <w:rsid w:val="54F460DA"/>
    <w:rsid w:val="54FE785A"/>
    <w:rsid w:val="55110036"/>
    <w:rsid w:val="552C3F71"/>
    <w:rsid w:val="553C2515"/>
    <w:rsid w:val="554E23A7"/>
    <w:rsid w:val="55631363"/>
    <w:rsid w:val="556ADD6C"/>
    <w:rsid w:val="558CBB6B"/>
    <w:rsid w:val="55922543"/>
    <w:rsid w:val="55A35CC3"/>
    <w:rsid w:val="55A52549"/>
    <w:rsid w:val="55DD4350"/>
    <w:rsid w:val="55E6F7DB"/>
    <w:rsid w:val="55E822FF"/>
    <w:rsid w:val="55F40412"/>
    <w:rsid w:val="55FD0B25"/>
    <w:rsid w:val="561E28CB"/>
    <w:rsid w:val="56204C99"/>
    <w:rsid w:val="563DB16A"/>
    <w:rsid w:val="564BF6D0"/>
    <w:rsid w:val="5654F453"/>
    <w:rsid w:val="567524F8"/>
    <w:rsid w:val="567CDC4F"/>
    <w:rsid w:val="568847E2"/>
    <w:rsid w:val="56A7537D"/>
    <w:rsid w:val="56B2AB70"/>
    <w:rsid w:val="56B73EBA"/>
    <w:rsid w:val="56C40C25"/>
    <w:rsid w:val="56D3D1B5"/>
    <w:rsid w:val="56E446C3"/>
    <w:rsid w:val="56E59F94"/>
    <w:rsid w:val="57024A5F"/>
    <w:rsid w:val="570496CB"/>
    <w:rsid w:val="571CE0D2"/>
    <w:rsid w:val="573D887A"/>
    <w:rsid w:val="574300E4"/>
    <w:rsid w:val="5747CAA9"/>
    <w:rsid w:val="574C9510"/>
    <w:rsid w:val="5761D969"/>
    <w:rsid w:val="576D8E85"/>
    <w:rsid w:val="5778FC07"/>
    <w:rsid w:val="5779FC6A"/>
    <w:rsid w:val="5799C92D"/>
    <w:rsid w:val="57B1E686"/>
    <w:rsid w:val="57BCE2F1"/>
    <w:rsid w:val="57CA02CE"/>
    <w:rsid w:val="57DB6DDF"/>
    <w:rsid w:val="581370E4"/>
    <w:rsid w:val="581F3022"/>
    <w:rsid w:val="5828F9A5"/>
    <w:rsid w:val="58358D19"/>
    <w:rsid w:val="583DF078"/>
    <w:rsid w:val="58581F82"/>
    <w:rsid w:val="586BABFB"/>
    <w:rsid w:val="5893B4DE"/>
    <w:rsid w:val="58AAF753"/>
    <w:rsid w:val="58EE6589"/>
    <w:rsid w:val="58EF22B2"/>
    <w:rsid w:val="58F45611"/>
    <w:rsid w:val="58FA07F8"/>
    <w:rsid w:val="58FA4555"/>
    <w:rsid w:val="58FCA23E"/>
    <w:rsid w:val="58FE3361"/>
    <w:rsid w:val="592822BA"/>
    <w:rsid w:val="592FE77B"/>
    <w:rsid w:val="594A9DB0"/>
    <w:rsid w:val="594CE0E3"/>
    <w:rsid w:val="594DB6E7"/>
    <w:rsid w:val="5953CF0A"/>
    <w:rsid w:val="59592DF8"/>
    <w:rsid w:val="59636A49"/>
    <w:rsid w:val="59659E58"/>
    <w:rsid w:val="5965C262"/>
    <w:rsid w:val="599FFE00"/>
    <w:rsid w:val="59AB1F31"/>
    <w:rsid w:val="59BBCCE0"/>
    <w:rsid w:val="59BD299F"/>
    <w:rsid w:val="59C1255A"/>
    <w:rsid w:val="59C4B26B"/>
    <w:rsid w:val="59C84169"/>
    <w:rsid w:val="5A26695F"/>
    <w:rsid w:val="5A2E0FD7"/>
    <w:rsid w:val="5A435D38"/>
    <w:rsid w:val="5A513648"/>
    <w:rsid w:val="5A84782A"/>
    <w:rsid w:val="5A853523"/>
    <w:rsid w:val="5AA62B66"/>
    <w:rsid w:val="5AC1AB49"/>
    <w:rsid w:val="5AC3F31B"/>
    <w:rsid w:val="5ADD0C30"/>
    <w:rsid w:val="5AE98748"/>
    <w:rsid w:val="5AFD6F76"/>
    <w:rsid w:val="5B050FF1"/>
    <w:rsid w:val="5B12EE14"/>
    <w:rsid w:val="5B168BDC"/>
    <w:rsid w:val="5B1B262E"/>
    <w:rsid w:val="5B1D1D0B"/>
    <w:rsid w:val="5B1FC41B"/>
    <w:rsid w:val="5B348507"/>
    <w:rsid w:val="5B39F32F"/>
    <w:rsid w:val="5B3BDF59"/>
    <w:rsid w:val="5B41C2AA"/>
    <w:rsid w:val="5B7F1BCD"/>
    <w:rsid w:val="5B834281"/>
    <w:rsid w:val="5B861839"/>
    <w:rsid w:val="5B8A9B71"/>
    <w:rsid w:val="5BA2047B"/>
    <w:rsid w:val="5BBCF2E6"/>
    <w:rsid w:val="5BC8C206"/>
    <w:rsid w:val="5BDC4166"/>
    <w:rsid w:val="5BE6E3BD"/>
    <w:rsid w:val="5C02B0DE"/>
    <w:rsid w:val="5C0713D9"/>
    <w:rsid w:val="5C213CC8"/>
    <w:rsid w:val="5C376B5A"/>
    <w:rsid w:val="5C491078"/>
    <w:rsid w:val="5C4C6D2A"/>
    <w:rsid w:val="5C502240"/>
    <w:rsid w:val="5C67BF9B"/>
    <w:rsid w:val="5C7A7264"/>
    <w:rsid w:val="5C8557A9"/>
    <w:rsid w:val="5C88380F"/>
    <w:rsid w:val="5C976344"/>
    <w:rsid w:val="5C9B48E2"/>
    <w:rsid w:val="5CB432C3"/>
    <w:rsid w:val="5CB58A56"/>
    <w:rsid w:val="5CE34A9F"/>
    <w:rsid w:val="5CEAD9B7"/>
    <w:rsid w:val="5D044A11"/>
    <w:rsid w:val="5D05853C"/>
    <w:rsid w:val="5D2205D2"/>
    <w:rsid w:val="5D31097D"/>
    <w:rsid w:val="5D318340"/>
    <w:rsid w:val="5D390ACB"/>
    <w:rsid w:val="5D475E38"/>
    <w:rsid w:val="5D499023"/>
    <w:rsid w:val="5D717790"/>
    <w:rsid w:val="5D74211D"/>
    <w:rsid w:val="5D944E7E"/>
    <w:rsid w:val="5D9B975E"/>
    <w:rsid w:val="5DA26431"/>
    <w:rsid w:val="5DC6EB3A"/>
    <w:rsid w:val="5DCC8722"/>
    <w:rsid w:val="5DD562F1"/>
    <w:rsid w:val="5E1760B8"/>
    <w:rsid w:val="5E2F10D4"/>
    <w:rsid w:val="5E333DA3"/>
    <w:rsid w:val="5E58E8FE"/>
    <w:rsid w:val="5E8852DB"/>
    <w:rsid w:val="5EAE7308"/>
    <w:rsid w:val="5EAED02B"/>
    <w:rsid w:val="5EB00DD4"/>
    <w:rsid w:val="5EC8EFAB"/>
    <w:rsid w:val="5EDF299F"/>
    <w:rsid w:val="5F00F64E"/>
    <w:rsid w:val="5F1BF286"/>
    <w:rsid w:val="5F21D865"/>
    <w:rsid w:val="5F3B7C28"/>
    <w:rsid w:val="5F5B3D19"/>
    <w:rsid w:val="5F65FC36"/>
    <w:rsid w:val="5F82E235"/>
    <w:rsid w:val="5F905977"/>
    <w:rsid w:val="5FB155C5"/>
    <w:rsid w:val="5FCBF863"/>
    <w:rsid w:val="5FD695D2"/>
    <w:rsid w:val="6026B43A"/>
    <w:rsid w:val="602B48CF"/>
    <w:rsid w:val="60323637"/>
    <w:rsid w:val="603B10F6"/>
    <w:rsid w:val="603FB7B3"/>
    <w:rsid w:val="6042B646"/>
    <w:rsid w:val="60506EA1"/>
    <w:rsid w:val="6065D69D"/>
    <w:rsid w:val="6069F24C"/>
    <w:rsid w:val="607734F1"/>
    <w:rsid w:val="60A4955B"/>
    <w:rsid w:val="60BF9533"/>
    <w:rsid w:val="60CCDE93"/>
    <w:rsid w:val="60FBDE6D"/>
    <w:rsid w:val="60FDE911"/>
    <w:rsid w:val="61031E50"/>
    <w:rsid w:val="613D29F7"/>
    <w:rsid w:val="613E6F75"/>
    <w:rsid w:val="614C176D"/>
    <w:rsid w:val="6152E7C6"/>
    <w:rsid w:val="6159738B"/>
    <w:rsid w:val="61775356"/>
    <w:rsid w:val="61A206DE"/>
    <w:rsid w:val="61A8E56E"/>
    <w:rsid w:val="61DC3160"/>
    <w:rsid w:val="61E8A21E"/>
    <w:rsid w:val="61EC3E42"/>
    <w:rsid w:val="62204218"/>
    <w:rsid w:val="6229A01E"/>
    <w:rsid w:val="622C9911"/>
    <w:rsid w:val="62593097"/>
    <w:rsid w:val="625B6594"/>
    <w:rsid w:val="62637917"/>
    <w:rsid w:val="62680C9E"/>
    <w:rsid w:val="62770F6D"/>
    <w:rsid w:val="627BACF9"/>
    <w:rsid w:val="628FA8F7"/>
    <w:rsid w:val="62A93A4F"/>
    <w:rsid w:val="62B8AEBE"/>
    <w:rsid w:val="62C4E4B7"/>
    <w:rsid w:val="62CDBC35"/>
    <w:rsid w:val="62D98882"/>
    <w:rsid w:val="62E3FC49"/>
    <w:rsid w:val="62E5A744"/>
    <w:rsid w:val="62E8AE75"/>
    <w:rsid w:val="62EA32FE"/>
    <w:rsid w:val="62ED0BB0"/>
    <w:rsid w:val="63082FC6"/>
    <w:rsid w:val="637C3124"/>
    <w:rsid w:val="638691C9"/>
    <w:rsid w:val="63A428E6"/>
    <w:rsid w:val="63BDF2E0"/>
    <w:rsid w:val="63C09CE4"/>
    <w:rsid w:val="63D2D1A6"/>
    <w:rsid w:val="63E47A99"/>
    <w:rsid w:val="63E82EC6"/>
    <w:rsid w:val="63EE129D"/>
    <w:rsid w:val="641FDD59"/>
    <w:rsid w:val="6422C974"/>
    <w:rsid w:val="642DB21D"/>
    <w:rsid w:val="64396228"/>
    <w:rsid w:val="64431D50"/>
    <w:rsid w:val="6445F8C6"/>
    <w:rsid w:val="644B98BA"/>
    <w:rsid w:val="6477AF82"/>
    <w:rsid w:val="6480549C"/>
    <w:rsid w:val="648D687B"/>
    <w:rsid w:val="64947DE0"/>
    <w:rsid w:val="6498B57D"/>
    <w:rsid w:val="64B8A82E"/>
    <w:rsid w:val="64CDFB74"/>
    <w:rsid w:val="64D05DB7"/>
    <w:rsid w:val="6516F0B7"/>
    <w:rsid w:val="6521A838"/>
    <w:rsid w:val="65320EA7"/>
    <w:rsid w:val="6547B4EB"/>
    <w:rsid w:val="655BB5D0"/>
    <w:rsid w:val="656F9F21"/>
    <w:rsid w:val="657D9B23"/>
    <w:rsid w:val="65984444"/>
    <w:rsid w:val="65AA3544"/>
    <w:rsid w:val="65B0E33B"/>
    <w:rsid w:val="65B8CBD3"/>
    <w:rsid w:val="65C04581"/>
    <w:rsid w:val="65C11EC1"/>
    <w:rsid w:val="65E20AB8"/>
    <w:rsid w:val="65FF3426"/>
    <w:rsid w:val="65FFB45B"/>
    <w:rsid w:val="6604634F"/>
    <w:rsid w:val="660D0E4A"/>
    <w:rsid w:val="661B2D99"/>
    <w:rsid w:val="66387B75"/>
    <w:rsid w:val="6642EA7A"/>
    <w:rsid w:val="664FA3DE"/>
    <w:rsid w:val="6652FE68"/>
    <w:rsid w:val="66569B05"/>
    <w:rsid w:val="665ED8F1"/>
    <w:rsid w:val="666C1A21"/>
    <w:rsid w:val="66800EF2"/>
    <w:rsid w:val="6690B039"/>
    <w:rsid w:val="669864B7"/>
    <w:rsid w:val="66A0052B"/>
    <w:rsid w:val="66B3BE32"/>
    <w:rsid w:val="66BDCE8B"/>
    <w:rsid w:val="66BF73FB"/>
    <w:rsid w:val="66C79719"/>
    <w:rsid w:val="66E21A35"/>
    <w:rsid w:val="6714643E"/>
    <w:rsid w:val="6714C2AB"/>
    <w:rsid w:val="67220867"/>
    <w:rsid w:val="673360AA"/>
    <w:rsid w:val="6738192A"/>
    <w:rsid w:val="67429666"/>
    <w:rsid w:val="675639B5"/>
    <w:rsid w:val="6765AE24"/>
    <w:rsid w:val="676E2293"/>
    <w:rsid w:val="6775A8A9"/>
    <w:rsid w:val="67761586"/>
    <w:rsid w:val="67A25691"/>
    <w:rsid w:val="67F3BBBD"/>
    <w:rsid w:val="67F549EC"/>
    <w:rsid w:val="680BE70F"/>
    <w:rsid w:val="683AAE7B"/>
    <w:rsid w:val="686DA921"/>
    <w:rsid w:val="68769DEA"/>
    <w:rsid w:val="6889B7A6"/>
    <w:rsid w:val="68AE12AE"/>
    <w:rsid w:val="68AEC826"/>
    <w:rsid w:val="68DE715F"/>
    <w:rsid w:val="68E883FD"/>
    <w:rsid w:val="68EA3157"/>
    <w:rsid w:val="68EAD461"/>
    <w:rsid w:val="68EB2F20"/>
    <w:rsid w:val="69088E6C"/>
    <w:rsid w:val="695FA234"/>
    <w:rsid w:val="696368B8"/>
    <w:rsid w:val="69737C58"/>
    <w:rsid w:val="6978CFCB"/>
    <w:rsid w:val="69851358"/>
    <w:rsid w:val="69873532"/>
    <w:rsid w:val="699D236A"/>
    <w:rsid w:val="69E33F98"/>
    <w:rsid w:val="69FD60D4"/>
    <w:rsid w:val="6A2DD5FC"/>
    <w:rsid w:val="6A3F5076"/>
    <w:rsid w:val="6A410AC1"/>
    <w:rsid w:val="6A4E23FD"/>
    <w:rsid w:val="6A65A252"/>
    <w:rsid w:val="6A75B179"/>
    <w:rsid w:val="6A807A6B"/>
    <w:rsid w:val="6A9A3E2E"/>
    <w:rsid w:val="6AA3AEF7"/>
    <w:rsid w:val="6AB189AD"/>
    <w:rsid w:val="6AB552EB"/>
    <w:rsid w:val="6AB64472"/>
    <w:rsid w:val="6AD10CCE"/>
    <w:rsid w:val="6ADB6246"/>
    <w:rsid w:val="6ADEC3D7"/>
    <w:rsid w:val="6ADED1AA"/>
    <w:rsid w:val="6AFB7295"/>
    <w:rsid w:val="6B11DA2A"/>
    <w:rsid w:val="6B18543D"/>
    <w:rsid w:val="6B23B956"/>
    <w:rsid w:val="6B351D9C"/>
    <w:rsid w:val="6B4070CC"/>
    <w:rsid w:val="6B498D79"/>
    <w:rsid w:val="6B73AECB"/>
    <w:rsid w:val="6B73C834"/>
    <w:rsid w:val="6B75FC98"/>
    <w:rsid w:val="6B87F65E"/>
    <w:rsid w:val="6B9D8D21"/>
    <w:rsid w:val="6BA55A65"/>
    <w:rsid w:val="6BA9DF2C"/>
    <w:rsid w:val="6BB69BAC"/>
    <w:rsid w:val="6BCB49CA"/>
    <w:rsid w:val="6BD5D63B"/>
    <w:rsid w:val="6C0FBB72"/>
    <w:rsid w:val="6C23C94E"/>
    <w:rsid w:val="6C45B489"/>
    <w:rsid w:val="6C4B96E6"/>
    <w:rsid w:val="6C535939"/>
    <w:rsid w:val="6C5BD59E"/>
    <w:rsid w:val="6C5C9EEC"/>
    <w:rsid w:val="6C660A5B"/>
    <w:rsid w:val="6C674B6E"/>
    <w:rsid w:val="6C73A4D3"/>
    <w:rsid w:val="6C7DCB26"/>
    <w:rsid w:val="6C8058F5"/>
    <w:rsid w:val="6C8F83DE"/>
    <w:rsid w:val="6CB7F384"/>
    <w:rsid w:val="6CBE44FE"/>
    <w:rsid w:val="6CD18AC3"/>
    <w:rsid w:val="6CD2CCCF"/>
    <w:rsid w:val="6CE357C4"/>
    <w:rsid w:val="6CE83392"/>
    <w:rsid w:val="6D0B7389"/>
    <w:rsid w:val="6D112918"/>
    <w:rsid w:val="6D382EE6"/>
    <w:rsid w:val="6D53422F"/>
    <w:rsid w:val="6D5DFCD4"/>
    <w:rsid w:val="6D5EF278"/>
    <w:rsid w:val="6D64C19F"/>
    <w:rsid w:val="6D87014B"/>
    <w:rsid w:val="6D9AB0A5"/>
    <w:rsid w:val="6DA4A164"/>
    <w:rsid w:val="6DA54F26"/>
    <w:rsid w:val="6DB4B457"/>
    <w:rsid w:val="6DCC4ED3"/>
    <w:rsid w:val="6DCCD04C"/>
    <w:rsid w:val="6DCD7126"/>
    <w:rsid w:val="6DD0283F"/>
    <w:rsid w:val="6DD7E9AA"/>
    <w:rsid w:val="6DDCCAB0"/>
    <w:rsid w:val="6DDCDC33"/>
    <w:rsid w:val="6E037F8C"/>
    <w:rsid w:val="6E18DAE4"/>
    <w:rsid w:val="6E2E5F4C"/>
    <w:rsid w:val="6E30C3DA"/>
    <w:rsid w:val="6E3C2E74"/>
    <w:rsid w:val="6E4AD0F9"/>
    <w:rsid w:val="6E63C796"/>
    <w:rsid w:val="6E67FFB3"/>
    <w:rsid w:val="6E6BEF29"/>
    <w:rsid w:val="6E80D22D"/>
    <w:rsid w:val="6E9DFA43"/>
    <w:rsid w:val="6EA07CBB"/>
    <w:rsid w:val="6EA5E333"/>
    <w:rsid w:val="6EAA4E72"/>
    <w:rsid w:val="6EB77E3F"/>
    <w:rsid w:val="6EBCBF0C"/>
    <w:rsid w:val="6ECABBF1"/>
    <w:rsid w:val="6ECD8E69"/>
    <w:rsid w:val="6EDA2043"/>
    <w:rsid w:val="6EDC2659"/>
    <w:rsid w:val="6EE3E909"/>
    <w:rsid w:val="6EFA78BA"/>
    <w:rsid w:val="6F086955"/>
    <w:rsid w:val="6F167127"/>
    <w:rsid w:val="6F318FF0"/>
    <w:rsid w:val="6F6657D5"/>
    <w:rsid w:val="6F735B52"/>
    <w:rsid w:val="6FA1DAA3"/>
    <w:rsid w:val="6FA23DA8"/>
    <w:rsid w:val="6FA283E3"/>
    <w:rsid w:val="6FB54326"/>
    <w:rsid w:val="6FE1C1BD"/>
    <w:rsid w:val="6FE68A2B"/>
    <w:rsid w:val="70033E88"/>
    <w:rsid w:val="702E045D"/>
    <w:rsid w:val="702F8C71"/>
    <w:rsid w:val="7032AB39"/>
    <w:rsid w:val="7062F587"/>
    <w:rsid w:val="706B9471"/>
    <w:rsid w:val="70A190C8"/>
    <w:rsid w:val="70C10DB6"/>
    <w:rsid w:val="70ECD771"/>
    <w:rsid w:val="70FB108B"/>
    <w:rsid w:val="70FB22C2"/>
    <w:rsid w:val="7124BE3C"/>
    <w:rsid w:val="71260FC3"/>
    <w:rsid w:val="715972EE"/>
    <w:rsid w:val="71654C3D"/>
    <w:rsid w:val="7168A85F"/>
    <w:rsid w:val="71710993"/>
    <w:rsid w:val="7195F168"/>
    <w:rsid w:val="71EFEB36"/>
    <w:rsid w:val="71F04253"/>
    <w:rsid w:val="71FF8D75"/>
    <w:rsid w:val="720DEFE7"/>
    <w:rsid w:val="7223D0BD"/>
    <w:rsid w:val="7263A568"/>
    <w:rsid w:val="727279A4"/>
    <w:rsid w:val="728EDD29"/>
    <w:rsid w:val="72942BF9"/>
    <w:rsid w:val="72FA2CDF"/>
    <w:rsid w:val="73020D99"/>
    <w:rsid w:val="730A3336"/>
    <w:rsid w:val="73225F06"/>
    <w:rsid w:val="735ECF53"/>
    <w:rsid w:val="735FD6E1"/>
    <w:rsid w:val="7376A121"/>
    <w:rsid w:val="739AC2FE"/>
    <w:rsid w:val="739CA8BE"/>
    <w:rsid w:val="73AB3386"/>
    <w:rsid w:val="74325CAE"/>
    <w:rsid w:val="743E60C9"/>
    <w:rsid w:val="7476975C"/>
    <w:rsid w:val="747F351C"/>
    <w:rsid w:val="74807727"/>
    <w:rsid w:val="74879DE6"/>
    <w:rsid w:val="749F88F5"/>
    <w:rsid w:val="750D7F27"/>
    <w:rsid w:val="752386C6"/>
    <w:rsid w:val="752BD3B8"/>
    <w:rsid w:val="753BFB0C"/>
    <w:rsid w:val="75437DFC"/>
    <w:rsid w:val="756F1F0C"/>
    <w:rsid w:val="7587E267"/>
    <w:rsid w:val="75D1D184"/>
    <w:rsid w:val="75DD24D4"/>
    <w:rsid w:val="75F00BFB"/>
    <w:rsid w:val="760A4861"/>
    <w:rsid w:val="761E6CB7"/>
    <w:rsid w:val="764E1DEF"/>
    <w:rsid w:val="7650F9DF"/>
    <w:rsid w:val="76B48B76"/>
    <w:rsid w:val="76D14104"/>
    <w:rsid w:val="76D3F255"/>
    <w:rsid w:val="76DBB10B"/>
    <w:rsid w:val="76FFAAB1"/>
    <w:rsid w:val="771F790A"/>
    <w:rsid w:val="772435D3"/>
    <w:rsid w:val="77547988"/>
    <w:rsid w:val="77639604"/>
    <w:rsid w:val="776B9336"/>
    <w:rsid w:val="7772A4AB"/>
    <w:rsid w:val="7795EFDC"/>
    <w:rsid w:val="77A56656"/>
    <w:rsid w:val="77B1A663"/>
    <w:rsid w:val="77C5F9FE"/>
    <w:rsid w:val="77CD9E02"/>
    <w:rsid w:val="77F18389"/>
    <w:rsid w:val="77F7FB43"/>
    <w:rsid w:val="77FAC651"/>
    <w:rsid w:val="7804747C"/>
    <w:rsid w:val="7806841E"/>
    <w:rsid w:val="7812A485"/>
    <w:rsid w:val="7817099E"/>
    <w:rsid w:val="78218277"/>
    <w:rsid w:val="7821CFA2"/>
    <w:rsid w:val="78279CCC"/>
    <w:rsid w:val="7836EB33"/>
    <w:rsid w:val="783D0472"/>
    <w:rsid w:val="783EBA3B"/>
    <w:rsid w:val="784205A4"/>
    <w:rsid w:val="787FDE31"/>
    <w:rsid w:val="7896E7B2"/>
    <w:rsid w:val="78AE297C"/>
    <w:rsid w:val="78B2E7AA"/>
    <w:rsid w:val="78D3576C"/>
    <w:rsid w:val="78D44C68"/>
    <w:rsid w:val="78E192B4"/>
    <w:rsid w:val="78F152D4"/>
    <w:rsid w:val="79147B21"/>
    <w:rsid w:val="7918D13F"/>
    <w:rsid w:val="792F9BBC"/>
    <w:rsid w:val="79444A87"/>
    <w:rsid w:val="794B464C"/>
    <w:rsid w:val="7979BCAF"/>
    <w:rsid w:val="798BD840"/>
    <w:rsid w:val="79D5F3F7"/>
    <w:rsid w:val="7A0B4EC2"/>
    <w:rsid w:val="7A0F09B2"/>
    <w:rsid w:val="7A2FABF0"/>
    <w:rsid w:val="7A343B01"/>
    <w:rsid w:val="7A47CF91"/>
    <w:rsid w:val="7A5C5B50"/>
    <w:rsid w:val="7A6DC16E"/>
    <w:rsid w:val="7A9E7933"/>
    <w:rsid w:val="7ACCB083"/>
    <w:rsid w:val="7AF62CC8"/>
    <w:rsid w:val="7B1589D9"/>
    <w:rsid w:val="7B285551"/>
    <w:rsid w:val="7B285551"/>
    <w:rsid w:val="7B285551"/>
    <w:rsid w:val="7B285551"/>
    <w:rsid w:val="7B285551"/>
    <w:rsid w:val="7B285551"/>
    <w:rsid w:val="7B33CBB3"/>
    <w:rsid w:val="7B3E24E0"/>
    <w:rsid w:val="7B44CCCF"/>
    <w:rsid w:val="7B5C3987"/>
    <w:rsid w:val="7B69F0B9"/>
    <w:rsid w:val="7B797DE3"/>
    <w:rsid w:val="7C10A148"/>
    <w:rsid w:val="7C23E3BE"/>
    <w:rsid w:val="7C289A0A"/>
    <w:rsid w:val="7C3C0FFC"/>
    <w:rsid w:val="7C43CE7D"/>
    <w:rsid w:val="7C6F74D3"/>
    <w:rsid w:val="7C739D03"/>
    <w:rsid w:val="7C9F413C"/>
    <w:rsid w:val="7CA92D48"/>
    <w:rsid w:val="7CB94908"/>
    <w:rsid w:val="7CC5318F"/>
    <w:rsid w:val="7CE6BAC3"/>
    <w:rsid w:val="7D18A2D0"/>
    <w:rsid w:val="7D2A0B7C"/>
    <w:rsid w:val="7D35DDEF"/>
    <w:rsid w:val="7D5C855D"/>
    <w:rsid w:val="7D5D1469"/>
    <w:rsid w:val="7D66105F"/>
    <w:rsid w:val="7D9BDB7A"/>
    <w:rsid w:val="7DB192B5"/>
    <w:rsid w:val="7DB192B5"/>
    <w:rsid w:val="7DB192B5"/>
    <w:rsid w:val="7DB192B5"/>
    <w:rsid w:val="7DB192B5"/>
    <w:rsid w:val="7DB192B5"/>
    <w:rsid w:val="7DB192B5"/>
    <w:rsid w:val="7DB192B5"/>
    <w:rsid w:val="7DB192B5"/>
    <w:rsid w:val="7DB192B5"/>
    <w:rsid w:val="7DB192B5"/>
    <w:rsid w:val="7DB192B5"/>
    <w:rsid w:val="7DB192B5"/>
    <w:rsid w:val="7DB192B5"/>
    <w:rsid w:val="7DB192B5"/>
    <w:rsid w:val="7DB192B5"/>
    <w:rsid w:val="7DB192B5"/>
    <w:rsid w:val="7DBE1FCE"/>
    <w:rsid w:val="7DCA02E8"/>
    <w:rsid w:val="7DD2A396"/>
    <w:rsid w:val="7DE5BB95"/>
    <w:rsid w:val="7DFBBE5B"/>
    <w:rsid w:val="7E0B9B7A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9290"/>
    <w:rsid w:val="7E27BEAA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20E32"/>
    <w:rsid w:val="7E3CDF86"/>
    <w:rsid w:val="7E6F71A0"/>
    <w:rsid w:val="7E7216AD"/>
    <w:rsid w:val="7E988DAB"/>
    <w:rsid w:val="7E988DAB"/>
    <w:rsid w:val="7E988DAB"/>
    <w:rsid w:val="7E988DAB"/>
    <w:rsid w:val="7E988DAB"/>
    <w:rsid w:val="7E988DAB"/>
    <w:rsid w:val="7E988DAB"/>
    <w:rsid w:val="7E988DAB"/>
    <w:rsid w:val="7E988DAB"/>
    <w:rsid w:val="7E988DAB"/>
    <w:rsid w:val="7E988DAB"/>
    <w:rsid w:val="7E988DAB"/>
    <w:rsid w:val="7EB5FB51"/>
    <w:rsid w:val="7EB864A8"/>
    <w:rsid w:val="7EC0D917"/>
    <w:rsid w:val="7EC5EAA0"/>
    <w:rsid w:val="7EC60393"/>
    <w:rsid w:val="7ED29E9A"/>
    <w:rsid w:val="7EDFAE73"/>
    <w:rsid w:val="7EF111BE"/>
    <w:rsid w:val="7F03D1F7"/>
    <w:rsid w:val="7F03D1F7"/>
    <w:rsid w:val="7F03D1F7"/>
    <w:rsid w:val="7F03D1F7"/>
    <w:rsid w:val="7F03D1F7"/>
    <w:rsid w:val="7F03D1F7"/>
    <w:rsid w:val="7F03D1F7"/>
    <w:rsid w:val="7F03D1F7"/>
    <w:rsid w:val="7F03D1F7"/>
    <w:rsid w:val="7F03D1F7"/>
    <w:rsid w:val="7F03D1F7"/>
    <w:rsid w:val="7F03D1F7"/>
    <w:rsid w:val="7F0C388E"/>
    <w:rsid w:val="7F2D2638"/>
    <w:rsid w:val="7F3DFD8B"/>
    <w:rsid w:val="7F88CC7D"/>
    <w:rsid w:val="7F8AB673"/>
    <w:rsid w:val="7FB9F0BD"/>
    <w:rsid w:val="6F5E4C81"/>
    <w:rsid w:val="6F6657D5"/>
    <w:rsid w:val="6F735B52"/>
    <w:rsid w:val="6F76E96C"/>
    <w:rsid w:val="6F7D9293"/>
    <w:rsid w:val="6FA1DAA3"/>
    <w:rsid w:val="6FA23DA8"/>
    <w:rsid w:val="6FA283E3"/>
    <w:rsid w:val="6FB54326"/>
    <w:rsid w:val="6FE1C1BD"/>
    <w:rsid w:val="6FE68A2B"/>
    <w:rsid w:val="6FF033EB"/>
    <w:rsid w:val="6FF1CBCA"/>
    <w:rsid w:val="70033E88"/>
    <w:rsid w:val="7012659F"/>
    <w:rsid w:val="702E045D"/>
    <w:rsid w:val="702F8C71"/>
    <w:rsid w:val="7032AB39"/>
    <w:rsid w:val="7062F587"/>
    <w:rsid w:val="706B9471"/>
    <w:rsid w:val="70A190C8"/>
    <w:rsid w:val="70A96184"/>
    <w:rsid w:val="70C10DB6"/>
    <w:rsid w:val="70ECD771"/>
    <w:rsid w:val="70FB108B"/>
    <w:rsid w:val="70FB22C2"/>
    <w:rsid w:val="7124BE3C"/>
    <w:rsid w:val="71260FC3"/>
    <w:rsid w:val="715972EE"/>
    <w:rsid w:val="715F00C6"/>
    <w:rsid w:val="71654C3D"/>
    <w:rsid w:val="7168A85F"/>
    <w:rsid w:val="716C502A"/>
    <w:rsid w:val="71710993"/>
    <w:rsid w:val="7195F168"/>
    <w:rsid w:val="71EFEB36"/>
    <w:rsid w:val="71F04253"/>
    <w:rsid w:val="71FB9ADD"/>
    <w:rsid w:val="71FF8D75"/>
    <w:rsid w:val="720DEFE7"/>
    <w:rsid w:val="7212CA01"/>
    <w:rsid w:val="7223D0BD"/>
    <w:rsid w:val="724EA575"/>
    <w:rsid w:val="7263A568"/>
    <w:rsid w:val="727279A4"/>
    <w:rsid w:val="728EDD29"/>
    <w:rsid w:val="72942BF9"/>
    <w:rsid w:val="72C0026E"/>
    <w:rsid w:val="72FA2CDF"/>
    <w:rsid w:val="73020D99"/>
    <w:rsid w:val="730A3336"/>
    <w:rsid w:val="73225F06"/>
    <w:rsid w:val="735FD6E1"/>
    <w:rsid w:val="7376A121"/>
    <w:rsid w:val="739AC2FE"/>
    <w:rsid w:val="739CA8BE"/>
    <w:rsid w:val="73AB3386"/>
    <w:rsid w:val="73BCE0DC"/>
    <w:rsid w:val="73C6C6A0"/>
    <w:rsid w:val="73E1B049"/>
    <w:rsid w:val="74325CAE"/>
    <w:rsid w:val="743E60C9"/>
    <w:rsid w:val="7476975C"/>
    <w:rsid w:val="747D7DAA"/>
    <w:rsid w:val="747F351C"/>
    <w:rsid w:val="74807727"/>
    <w:rsid w:val="74879DE6"/>
    <w:rsid w:val="749A3D0A"/>
    <w:rsid w:val="749F88F5"/>
    <w:rsid w:val="74A8DA53"/>
    <w:rsid w:val="74AA36FF"/>
    <w:rsid w:val="74AE6E28"/>
    <w:rsid w:val="74DE38C9"/>
    <w:rsid w:val="750D7F27"/>
    <w:rsid w:val="752386C6"/>
    <w:rsid w:val="752BD3B8"/>
    <w:rsid w:val="7535FE26"/>
    <w:rsid w:val="753BFB0C"/>
    <w:rsid w:val="756F1F0C"/>
    <w:rsid w:val="757E4020"/>
    <w:rsid w:val="7587E267"/>
    <w:rsid w:val="75D1D184"/>
    <w:rsid w:val="75DD24D4"/>
    <w:rsid w:val="75EEC999"/>
    <w:rsid w:val="75F00BFB"/>
    <w:rsid w:val="760A4861"/>
    <w:rsid w:val="76138E14"/>
    <w:rsid w:val="761E6CB7"/>
    <w:rsid w:val="764E1DEF"/>
    <w:rsid w:val="7650F9DF"/>
    <w:rsid w:val="765787E9"/>
    <w:rsid w:val="766242EC"/>
    <w:rsid w:val="76B48B76"/>
    <w:rsid w:val="76D14104"/>
    <w:rsid w:val="76D3F255"/>
    <w:rsid w:val="76DBB10B"/>
    <w:rsid w:val="76FFAAB1"/>
    <w:rsid w:val="771F790A"/>
    <w:rsid w:val="772435D3"/>
    <w:rsid w:val="77547988"/>
    <w:rsid w:val="77639604"/>
    <w:rsid w:val="776B9336"/>
    <w:rsid w:val="7772A4AB"/>
    <w:rsid w:val="77A56656"/>
    <w:rsid w:val="77B1A663"/>
    <w:rsid w:val="77BE3124"/>
    <w:rsid w:val="77C5F9FE"/>
    <w:rsid w:val="77CBB0E8"/>
    <w:rsid w:val="77CD9E02"/>
    <w:rsid w:val="77E23DC6"/>
    <w:rsid w:val="77F18389"/>
    <w:rsid w:val="77F7FB43"/>
    <w:rsid w:val="77FAC651"/>
    <w:rsid w:val="7804747C"/>
    <w:rsid w:val="7806841E"/>
    <w:rsid w:val="7812A485"/>
    <w:rsid w:val="7817099E"/>
    <w:rsid w:val="7820ED44"/>
    <w:rsid w:val="78218277"/>
    <w:rsid w:val="7821CFA2"/>
    <w:rsid w:val="78279CCC"/>
    <w:rsid w:val="7836EB33"/>
    <w:rsid w:val="783D0472"/>
    <w:rsid w:val="783EBA3B"/>
    <w:rsid w:val="784205A4"/>
    <w:rsid w:val="787FDE31"/>
    <w:rsid w:val="7896E7B2"/>
    <w:rsid w:val="78A89301"/>
    <w:rsid w:val="78AE297C"/>
    <w:rsid w:val="78B2E7AA"/>
    <w:rsid w:val="78C5434A"/>
    <w:rsid w:val="78D3576C"/>
    <w:rsid w:val="78D44C68"/>
    <w:rsid w:val="78E192B4"/>
    <w:rsid w:val="78F152D4"/>
    <w:rsid w:val="79147B21"/>
    <w:rsid w:val="7918D13F"/>
    <w:rsid w:val="792F9BBC"/>
    <w:rsid w:val="793A25D5"/>
    <w:rsid w:val="79444A87"/>
    <w:rsid w:val="794B464C"/>
    <w:rsid w:val="7979BCAF"/>
    <w:rsid w:val="798BD840"/>
    <w:rsid w:val="79CF429B"/>
    <w:rsid w:val="79D5F3F7"/>
    <w:rsid w:val="7A0B4EC2"/>
    <w:rsid w:val="7A0F09B2"/>
    <w:rsid w:val="7A27940F"/>
    <w:rsid w:val="7A2FABF0"/>
    <w:rsid w:val="7A343B01"/>
    <w:rsid w:val="7A384C80"/>
    <w:rsid w:val="7A47CF91"/>
    <w:rsid w:val="7A5C5B50"/>
    <w:rsid w:val="7A611945"/>
    <w:rsid w:val="7A6DC16E"/>
    <w:rsid w:val="7A8C225A"/>
    <w:rsid w:val="7A9E7933"/>
    <w:rsid w:val="7AB84B98"/>
    <w:rsid w:val="7ACCB083"/>
    <w:rsid w:val="7AD07256"/>
    <w:rsid w:val="7AF62CC8"/>
    <w:rsid w:val="7AF73DEF"/>
    <w:rsid w:val="7B1589D9"/>
    <w:rsid w:val="7B285551"/>
    <w:rsid w:val="7B33CBB3"/>
    <w:rsid w:val="7B3E24E0"/>
    <w:rsid w:val="7B44CCCF"/>
    <w:rsid w:val="7B4B3D64"/>
    <w:rsid w:val="7B69F0B9"/>
    <w:rsid w:val="7B797DE3"/>
    <w:rsid w:val="7B882A4C"/>
    <w:rsid w:val="7B8DA041"/>
    <w:rsid w:val="7C0B1289"/>
    <w:rsid w:val="7C10A148"/>
    <w:rsid w:val="7C23E3BE"/>
    <w:rsid w:val="7C289A0A"/>
    <w:rsid w:val="7C3C0FFC"/>
    <w:rsid w:val="7C43CE7D"/>
    <w:rsid w:val="7C62B6CF"/>
    <w:rsid w:val="7C6F74D3"/>
    <w:rsid w:val="7C9F413C"/>
    <w:rsid w:val="7CA92D48"/>
    <w:rsid w:val="7CB94908"/>
    <w:rsid w:val="7CC5318F"/>
    <w:rsid w:val="7CE6BAC3"/>
    <w:rsid w:val="7D09152A"/>
    <w:rsid w:val="7D18A2D0"/>
    <w:rsid w:val="7D1FD1D8"/>
    <w:rsid w:val="7D2A0B7C"/>
    <w:rsid w:val="7D35DDEF"/>
    <w:rsid w:val="7D5C855D"/>
    <w:rsid w:val="7D5D1469"/>
    <w:rsid w:val="7D66105F"/>
    <w:rsid w:val="7D9BDB7A"/>
    <w:rsid w:val="7DB192B5"/>
    <w:rsid w:val="7DBE1FCE"/>
    <w:rsid w:val="7DCA02E8"/>
    <w:rsid w:val="7DD2A396"/>
    <w:rsid w:val="7DE5BB95"/>
    <w:rsid w:val="7DED4C59"/>
    <w:rsid w:val="7DFBBE5B"/>
    <w:rsid w:val="7E0B9B7A"/>
    <w:rsid w:val="7E279290"/>
    <w:rsid w:val="7E27BEAA"/>
    <w:rsid w:val="7E2D854C"/>
    <w:rsid w:val="7E320E32"/>
    <w:rsid w:val="7E3CDF86"/>
    <w:rsid w:val="7E6F71A0"/>
    <w:rsid w:val="7E7216AD"/>
    <w:rsid w:val="7E95942E"/>
    <w:rsid w:val="7E963730"/>
    <w:rsid w:val="7E988DAB"/>
    <w:rsid w:val="7EA67AB4"/>
    <w:rsid w:val="7EAB8CCC"/>
    <w:rsid w:val="7EB5FB51"/>
    <w:rsid w:val="7EB864A8"/>
    <w:rsid w:val="7EC0D917"/>
    <w:rsid w:val="7EC5EAA0"/>
    <w:rsid w:val="7EC60393"/>
    <w:rsid w:val="7ED29E9A"/>
    <w:rsid w:val="7EDFAE73"/>
    <w:rsid w:val="7EF111BE"/>
    <w:rsid w:val="7F03D1F7"/>
    <w:rsid w:val="7F0C388E"/>
    <w:rsid w:val="7F1CE9C5"/>
    <w:rsid w:val="7F2D2638"/>
    <w:rsid w:val="7F3DBBB6"/>
    <w:rsid w:val="7F3DFD8B"/>
    <w:rsid w:val="7F88CC7D"/>
    <w:rsid w:val="7F8AB673"/>
    <w:rsid w:val="7FB9F0BD"/>
    <w:rsid w:val="7FBA440C"/>
    <w:rsid w:val="7FD88DA5"/>
    <w:rsid w:val="7FD9C150"/>
    <w:rsid w:val="7FDAE58E"/>
    <w:rsid w:val="7FE2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FD8B"/>
  <w15:chartTrackingRefBased/>
  <w15:docId w15:val="{E9E2326A-F6B5-43BB-8AAB-F255289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62A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4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72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447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72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472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33F0B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A33F0B"/>
    <w:rPr>
      <w:rFonts w:ascii="Times New Roman" w:hAnsi="Times New Roman" w:eastAsia="Times New Roman" w:cs="Times New Roman"/>
      <w:sz w:val="24"/>
      <w:szCs w:val="24"/>
    </w:rPr>
  </w:style>
  <w:style w:type="paragraph" w:styleId="TableParagraph" w:customStyle="1">
    <w:name w:val="Table Paragraph"/>
    <w:basedOn w:val="Normal"/>
    <w:uiPriority w:val="1"/>
    <w:qFormat/>
    <w:rsid w:val="00A33F0B"/>
    <w:pPr>
      <w:widowControl w:val="0"/>
      <w:autoSpaceDE w:val="0"/>
      <w:autoSpaceDN w:val="0"/>
      <w:spacing w:after="0" w:line="240" w:lineRule="auto"/>
      <w:ind w:left="110"/>
    </w:pPr>
    <w:rPr>
      <w:rFonts w:ascii="Times New Roman" w:hAnsi="Times New Roman" w:eastAsia="Times New Roman" w:cs="Times New Roman"/>
    </w:rPr>
  </w:style>
  <w:style w:type="table" w:styleId="ListTable3-Accent5">
    <w:name w:val="List Table 3 Accent 5"/>
    <w:basedOn w:val="TableNormal"/>
    <w:uiPriority w:val="48"/>
    <w:rsid w:val="00D437D3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D0D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284A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3">
    <w:name w:val="Grid Table 5 Dark Accent 3"/>
    <w:basedOn w:val="TableNormal"/>
    <w:uiPriority w:val="50"/>
    <w:rsid w:val="00284A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Revision">
    <w:name w:val="Revision"/>
    <w:hidden/>
    <w:uiPriority w:val="99"/>
    <w:semiHidden/>
    <w:rsid w:val="005E06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2c58f3271a524965" /><Relationship Type="http://schemas.openxmlformats.org/officeDocument/2006/relationships/image" Target="/media/image3.png" Id="R8a3fd39ba47e47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6F1726597D40404C8B47F764657B6A3E" ma:contentTypeVersion="8" ma:contentTypeDescription="إنشاء مستند جديد." ma:contentTypeScope="" ma:versionID="e7b655c20da91e2205ac0283abf1933b">
  <xsd:schema xmlns:xsd="http://www.w3.org/2001/XMLSchema" xmlns:xs="http://www.w3.org/2001/XMLSchema" xmlns:p="http://schemas.microsoft.com/office/2006/metadata/properties" xmlns:ns2="5e5956c9-151d-4b8c-aa19-81579e89072c" targetNamespace="http://schemas.microsoft.com/office/2006/metadata/properties" ma:root="true" ma:fieldsID="ee7d3d691f0e50919a372d680cc88254" ns2:_="">
    <xsd:import namespace="5e5956c9-151d-4b8c-aa19-81579e89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956c9-151d-4b8c-aa19-81579e89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64916-1FDE-4E31-9A9B-C14C72ECD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818E1E-BAA5-446D-ACA5-B783DE146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74D98-4BB2-448C-9700-1482AB5EEA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MOHAMMED OMAR BAMUKHIER</dc:creator>
  <cp:keywords/>
  <dc:description/>
  <cp:lastModifiedBy>ALI HUSSEIN ALI ALABDRABALRASOL</cp:lastModifiedBy>
  <cp:revision>374</cp:revision>
  <dcterms:created xsi:type="dcterms:W3CDTF">2021-02-20T12:25:00Z</dcterms:created>
  <dcterms:modified xsi:type="dcterms:W3CDTF">2021-03-11T20:58:15Z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0x0101006F1726597D40404C8B47F764657B6A3E</vt:lpwstr>
  </property>
</Properties>
</file>